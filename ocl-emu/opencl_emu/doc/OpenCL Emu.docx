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895" w:rsidRPr="00F43F77" w:rsidRDefault="00CB5FC6" w:rsidP="00F43F77">
      <w:pPr>
        <w:pStyle w:val="Heading1"/>
        <w:jc w:val="center"/>
        <w:rPr>
          <w:sz w:val="56"/>
          <w:szCs w:val="56"/>
        </w:rPr>
      </w:pPr>
      <w:bookmarkStart w:id="0" w:name="_Toc287875324"/>
      <w:r w:rsidRPr="00F43F77">
        <w:rPr>
          <w:sz w:val="56"/>
          <w:szCs w:val="56"/>
        </w:rPr>
        <w:t>OpenCL Emu Documentation</w:t>
      </w:r>
      <w:bookmarkEnd w:id="0"/>
    </w:p>
    <w:p w:rsidR="00303895" w:rsidRPr="00F218EF" w:rsidRDefault="00303895">
      <w:pPr>
        <w:rPr>
          <w:rFonts w:cs="Times New Roman"/>
        </w:rPr>
      </w:pPr>
    </w:p>
    <w:p w:rsidR="00303895" w:rsidRPr="00F218EF" w:rsidRDefault="00303895">
      <w:pPr>
        <w:rPr>
          <w:rFonts w:cs="Times New Roman"/>
        </w:rPr>
      </w:pPr>
    </w:p>
    <w:sdt>
      <w:sdtPr>
        <w:rPr>
          <w:rFonts w:ascii="Times New Roman" w:eastAsiaTheme="minorEastAsia" w:hAnsi="Times New Roman" w:cstheme="minorBidi"/>
          <w:b w:val="0"/>
          <w:bCs w:val="0"/>
          <w:color w:val="auto"/>
          <w:sz w:val="22"/>
          <w:szCs w:val="22"/>
        </w:rPr>
        <w:id w:val="679631347"/>
        <w:docPartObj>
          <w:docPartGallery w:val="Table of Contents"/>
          <w:docPartUnique/>
        </w:docPartObj>
      </w:sdtPr>
      <w:sdtEndPr>
        <w:rPr>
          <w:noProof/>
        </w:rPr>
      </w:sdtEndPr>
      <w:sdtContent>
        <w:p w:rsidR="00CF09CF" w:rsidRDefault="00CF09CF">
          <w:pPr>
            <w:pStyle w:val="TOCHeading"/>
          </w:pPr>
          <w:r>
            <w:t>Table of Contents</w:t>
          </w:r>
          <w:r w:rsidR="00A111F2">
            <w:br/>
          </w:r>
          <w:r w:rsidR="00A111F2">
            <w:br/>
          </w:r>
        </w:p>
        <w:p w:rsidR="00424624" w:rsidRDefault="0099708D">
          <w:pPr>
            <w:pStyle w:val="TOC1"/>
            <w:tabs>
              <w:tab w:val="right" w:leader="dot" w:pos="9350"/>
            </w:tabs>
            <w:rPr>
              <w:rFonts w:asciiTheme="minorHAnsi" w:hAnsiTheme="minorHAnsi"/>
              <w:noProof/>
            </w:rPr>
          </w:pPr>
          <w:r w:rsidRPr="0099708D">
            <w:fldChar w:fldCharType="begin"/>
          </w:r>
          <w:r w:rsidR="00CF09CF">
            <w:instrText xml:space="preserve"> TOC \o "1-3" \h \z \u </w:instrText>
          </w:r>
          <w:r w:rsidRPr="0099708D">
            <w:fldChar w:fldCharType="separate"/>
          </w:r>
          <w:hyperlink w:anchor="_Toc287875324" w:history="1">
            <w:r w:rsidR="00424624" w:rsidRPr="001C365D">
              <w:rPr>
                <w:rStyle w:val="Hyperlink"/>
                <w:noProof/>
              </w:rPr>
              <w:t>OpenCL Emu Documentation</w:t>
            </w:r>
            <w:r w:rsidR="00424624">
              <w:rPr>
                <w:noProof/>
                <w:webHidden/>
              </w:rPr>
              <w:tab/>
            </w:r>
            <w:r>
              <w:rPr>
                <w:noProof/>
                <w:webHidden/>
              </w:rPr>
              <w:fldChar w:fldCharType="begin"/>
            </w:r>
            <w:r w:rsidR="00424624">
              <w:rPr>
                <w:noProof/>
                <w:webHidden/>
              </w:rPr>
              <w:instrText xml:space="preserve"> PAGEREF _Toc287875324 \h </w:instrText>
            </w:r>
            <w:r>
              <w:rPr>
                <w:noProof/>
                <w:webHidden/>
              </w:rPr>
            </w:r>
            <w:r>
              <w:rPr>
                <w:noProof/>
                <w:webHidden/>
              </w:rPr>
              <w:fldChar w:fldCharType="separate"/>
            </w:r>
            <w:r w:rsidR="00532187">
              <w:rPr>
                <w:noProof/>
                <w:webHidden/>
              </w:rPr>
              <w:t>1</w:t>
            </w:r>
            <w:r>
              <w:rPr>
                <w:noProof/>
                <w:webHidden/>
              </w:rPr>
              <w:fldChar w:fldCharType="end"/>
            </w:r>
          </w:hyperlink>
        </w:p>
        <w:p w:rsidR="00424624" w:rsidRDefault="0099708D">
          <w:pPr>
            <w:pStyle w:val="TOC1"/>
            <w:tabs>
              <w:tab w:val="left" w:pos="440"/>
              <w:tab w:val="right" w:leader="dot" w:pos="9350"/>
            </w:tabs>
            <w:rPr>
              <w:rFonts w:asciiTheme="minorHAnsi" w:hAnsiTheme="minorHAnsi"/>
              <w:noProof/>
            </w:rPr>
          </w:pPr>
          <w:hyperlink w:anchor="_Toc287875325" w:history="1">
            <w:r w:rsidR="00424624" w:rsidRPr="001C365D">
              <w:rPr>
                <w:rStyle w:val="Hyperlink"/>
                <w:noProof/>
              </w:rPr>
              <w:t>1.</w:t>
            </w:r>
            <w:r w:rsidR="00424624">
              <w:rPr>
                <w:rFonts w:asciiTheme="minorHAnsi" w:hAnsiTheme="minorHAnsi"/>
                <w:noProof/>
              </w:rPr>
              <w:tab/>
            </w:r>
            <w:r w:rsidR="00424624" w:rsidRPr="001C365D">
              <w:rPr>
                <w:rStyle w:val="Hyperlink"/>
                <w:noProof/>
              </w:rPr>
              <w:t>Introduction</w:t>
            </w:r>
            <w:r w:rsidR="00424624">
              <w:rPr>
                <w:noProof/>
                <w:webHidden/>
              </w:rPr>
              <w:tab/>
            </w:r>
            <w:r>
              <w:rPr>
                <w:noProof/>
                <w:webHidden/>
              </w:rPr>
              <w:fldChar w:fldCharType="begin"/>
            </w:r>
            <w:r w:rsidR="00424624">
              <w:rPr>
                <w:noProof/>
                <w:webHidden/>
              </w:rPr>
              <w:instrText xml:space="preserve"> PAGEREF _Toc287875325 \h </w:instrText>
            </w:r>
            <w:r>
              <w:rPr>
                <w:noProof/>
                <w:webHidden/>
              </w:rPr>
            </w:r>
            <w:r>
              <w:rPr>
                <w:noProof/>
                <w:webHidden/>
              </w:rPr>
              <w:fldChar w:fldCharType="separate"/>
            </w:r>
            <w:r w:rsidR="00532187">
              <w:rPr>
                <w:noProof/>
                <w:webHidden/>
              </w:rPr>
              <w:t>2</w:t>
            </w:r>
            <w:r>
              <w:rPr>
                <w:noProof/>
                <w:webHidden/>
              </w:rPr>
              <w:fldChar w:fldCharType="end"/>
            </w:r>
          </w:hyperlink>
        </w:p>
        <w:p w:rsidR="00424624" w:rsidRDefault="0099708D">
          <w:pPr>
            <w:pStyle w:val="TOC1"/>
            <w:tabs>
              <w:tab w:val="left" w:pos="440"/>
              <w:tab w:val="right" w:leader="dot" w:pos="9350"/>
            </w:tabs>
            <w:rPr>
              <w:rFonts w:asciiTheme="minorHAnsi" w:hAnsiTheme="minorHAnsi"/>
              <w:noProof/>
            </w:rPr>
          </w:pPr>
          <w:hyperlink w:anchor="_Toc287875326" w:history="1">
            <w:r w:rsidR="00424624" w:rsidRPr="001C365D">
              <w:rPr>
                <w:rStyle w:val="Hyperlink"/>
                <w:rFonts w:cs="Times New Roman"/>
                <w:noProof/>
              </w:rPr>
              <w:t>2.</w:t>
            </w:r>
            <w:r w:rsidR="00424624">
              <w:rPr>
                <w:rFonts w:asciiTheme="minorHAnsi" w:hAnsiTheme="minorHAnsi"/>
                <w:noProof/>
              </w:rPr>
              <w:tab/>
            </w:r>
            <w:r w:rsidR="00424624" w:rsidRPr="001C365D">
              <w:rPr>
                <w:rStyle w:val="Hyperlink"/>
                <w:rFonts w:cs="Times New Roman"/>
                <w:noProof/>
              </w:rPr>
              <w:t>Installing &amp; Configuring OpenCL Emu</w:t>
            </w:r>
            <w:r w:rsidR="00424624">
              <w:rPr>
                <w:noProof/>
                <w:webHidden/>
              </w:rPr>
              <w:tab/>
            </w:r>
            <w:r>
              <w:rPr>
                <w:noProof/>
                <w:webHidden/>
              </w:rPr>
              <w:fldChar w:fldCharType="begin"/>
            </w:r>
            <w:r w:rsidR="00424624">
              <w:rPr>
                <w:noProof/>
                <w:webHidden/>
              </w:rPr>
              <w:instrText xml:space="preserve"> PAGEREF _Toc287875326 \h </w:instrText>
            </w:r>
            <w:r>
              <w:rPr>
                <w:noProof/>
                <w:webHidden/>
              </w:rPr>
            </w:r>
            <w:r>
              <w:rPr>
                <w:noProof/>
                <w:webHidden/>
              </w:rPr>
              <w:fldChar w:fldCharType="separate"/>
            </w:r>
            <w:r w:rsidR="00532187">
              <w:rPr>
                <w:noProof/>
                <w:webHidden/>
              </w:rPr>
              <w:t>2</w:t>
            </w:r>
            <w:r>
              <w:rPr>
                <w:noProof/>
                <w:webHidden/>
              </w:rPr>
              <w:fldChar w:fldCharType="end"/>
            </w:r>
          </w:hyperlink>
        </w:p>
        <w:p w:rsidR="00424624" w:rsidRDefault="0099708D">
          <w:pPr>
            <w:pStyle w:val="TOC2"/>
            <w:tabs>
              <w:tab w:val="left" w:pos="880"/>
              <w:tab w:val="right" w:leader="dot" w:pos="9350"/>
            </w:tabs>
            <w:rPr>
              <w:rFonts w:asciiTheme="minorHAnsi" w:hAnsiTheme="minorHAnsi"/>
              <w:noProof/>
            </w:rPr>
          </w:pPr>
          <w:hyperlink w:anchor="_Toc287875327" w:history="1">
            <w:r w:rsidR="00424624" w:rsidRPr="001C365D">
              <w:rPr>
                <w:rStyle w:val="Hyperlink"/>
                <w:noProof/>
              </w:rPr>
              <w:t>2.1</w:t>
            </w:r>
            <w:r w:rsidR="00424624">
              <w:rPr>
                <w:rFonts w:asciiTheme="minorHAnsi" w:hAnsiTheme="minorHAnsi"/>
                <w:noProof/>
              </w:rPr>
              <w:tab/>
            </w:r>
            <w:r w:rsidR="00424624" w:rsidRPr="001C365D">
              <w:rPr>
                <w:rStyle w:val="Hyperlink"/>
                <w:noProof/>
              </w:rPr>
              <w:t>Prerequisites</w:t>
            </w:r>
            <w:r w:rsidR="00424624">
              <w:rPr>
                <w:noProof/>
                <w:webHidden/>
              </w:rPr>
              <w:tab/>
            </w:r>
            <w:r>
              <w:rPr>
                <w:noProof/>
                <w:webHidden/>
              </w:rPr>
              <w:fldChar w:fldCharType="begin"/>
            </w:r>
            <w:r w:rsidR="00424624">
              <w:rPr>
                <w:noProof/>
                <w:webHidden/>
              </w:rPr>
              <w:instrText xml:space="preserve"> PAGEREF _Toc287875327 \h </w:instrText>
            </w:r>
            <w:r>
              <w:rPr>
                <w:noProof/>
                <w:webHidden/>
              </w:rPr>
            </w:r>
            <w:r>
              <w:rPr>
                <w:noProof/>
                <w:webHidden/>
              </w:rPr>
              <w:fldChar w:fldCharType="separate"/>
            </w:r>
            <w:r w:rsidR="00532187">
              <w:rPr>
                <w:noProof/>
                <w:webHidden/>
              </w:rPr>
              <w:t>2</w:t>
            </w:r>
            <w:r>
              <w:rPr>
                <w:noProof/>
                <w:webHidden/>
              </w:rPr>
              <w:fldChar w:fldCharType="end"/>
            </w:r>
          </w:hyperlink>
        </w:p>
        <w:p w:rsidR="00424624" w:rsidRDefault="0099708D">
          <w:pPr>
            <w:pStyle w:val="TOC2"/>
            <w:tabs>
              <w:tab w:val="left" w:pos="880"/>
              <w:tab w:val="right" w:leader="dot" w:pos="9350"/>
            </w:tabs>
            <w:rPr>
              <w:rFonts w:asciiTheme="minorHAnsi" w:hAnsiTheme="minorHAnsi"/>
              <w:noProof/>
            </w:rPr>
          </w:pPr>
          <w:hyperlink w:anchor="_Toc287875328" w:history="1">
            <w:r w:rsidR="00424624" w:rsidRPr="001C365D">
              <w:rPr>
                <w:rStyle w:val="Hyperlink"/>
                <w:noProof/>
              </w:rPr>
              <w:t>2.2</w:t>
            </w:r>
            <w:r w:rsidR="00424624">
              <w:rPr>
                <w:rFonts w:asciiTheme="minorHAnsi" w:hAnsiTheme="minorHAnsi"/>
                <w:noProof/>
              </w:rPr>
              <w:tab/>
            </w:r>
            <w:r w:rsidR="00424624" w:rsidRPr="001C365D">
              <w:rPr>
                <w:rStyle w:val="Hyperlink"/>
                <w:noProof/>
              </w:rPr>
              <w:t>Download &amp; Install OpenCL Emu</w:t>
            </w:r>
            <w:r w:rsidR="00424624">
              <w:rPr>
                <w:noProof/>
                <w:webHidden/>
              </w:rPr>
              <w:tab/>
            </w:r>
            <w:r>
              <w:rPr>
                <w:noProof/>
                <w:webHidden/>
              </w:rPr>
              <w:fldChar w:fldCharType="begin"/>
            </w:r>
            <w:r w:rsidR="00424624">
              <w:rPr>
                <w:noProof/>
                <w:webHidden/>
              </w:rPr>
              <w:instrText xml:space="preserve"> PAGEREF _Toc287875328 \h </w:instrText>
            </w:r>
            <w:r>
              <w:rPr>
                <w:noProof/>
                <w:webHidden/>
              </w:rPr>
            </w:r>
            <w:r>
              <w:rPr>
                <w:noProof/>
                <w:webHidden/>
              </w:rPr>
              <w:fldChar w:fldCharType="separate"/>
            </w:r>
            <w:r w:rsidR="00532187">
              <w:rPr>
                <w:noProof/>
                <w:webHidden/>
              </w:rPr>
              <w:t>2</w:t>
            </w:r>
            <w:r>
              <w:rPr>
                <w:noProof/>
                <w:webHidden/>
              </w:rPr>
              <w:fldChar w:fldCharType="end"/>
            </w:r>
          </w:hyperlink>
        </w:p>
        <w:p w:rsidR="00424624" w:rsidRDefault="0099708D">
          <w:pPr>
            <w:pStyle w:val="TOC2"/>
            <w:tabs>
              <w:tab w:val="left" w:pos="880"/>
              <w:tab w:val="right" w:leader="dot" w:pos="9350"/>
            </w:tabs>
            <w:rPr>
              <w:rFonts w:asciiTheme="minorHAnsi" w:hAnsiTheme="minorHAnsi"/>
              <w:noProof/>
            </w:rPr>
          </w:pPr>
          <w:hyperlink w:anchor="_Toc287875329" w:history="1">
            <w:r w:rsidR="00424624" w:rsidRPr="001C365D">
              <w:rPr>
                <w:rStyle w:val="Hyperlink"/>
                <w:noProof/>
              </w:rPr>
              <w:t>2.3</w:t>
            </w:r>
            <w:r w:rsidR="00424624">
              <w:rPr>
                <w:rFonts w:asciiTheme="minorHAnsi" w:hAnsiTheme="minorHAnsi"/>
                <w:noProof/>
              </w:rPr>
              <w:tab/>
            </w:r>
            <w:r w:rsidR="00424624" w:rsidRPr="001C365D">
              <w:rPr>
                <w:rStyle w:val="Hyperlink"/>
                <w:noProof/>
              </w:rPr>
              <w:t>Setting up Environment Variables</w:t>
            </w:r>
            <w:r w:rsidR="00424624">
              <w:rPr>
                <w:noProof/>
                <w:webHidden/>
              </w:rPr>
              <w:tab/>
            </w:r>
            <w:r>
              <w:rPr>
                <w:noProof/>
                <w:webHidden/>
              </w:rPr>
              <w:fldChar w:fldCharType="begin"/>
            </w:r>
            <w:r w:rsidR="00424624">
              <w:rPr>
                <w:noProof/>
                <w:webHidden/>
              </w:rPr>
              <w:instrText xml:space="preserve"> PAGEREF _Toc287875329 \h </w:instrText>
            </w:r>
            <w:r>
              <w:rPr>
                <w:noProof/>
                <w:webHidden/>
              </w:rPr>
            </w:r>
            <w:r>
              <w:rPr>
                <w:noProof/>
                <w:webHidden/>
              </w:rPr>
              <w:fldChar w:fldCharType="separate"/>
            </w:r>
            <w:r w:rsidR="00532187">
              <w:rPr>
                <w:noProof/>
                <w:webHidden/>
              </w:rPr>
              <w:t>2</w:t>
            </w:r>
            <w:r>
              <w:rPr>
                <w:noProof/>
                <w:webHidden/>
              </w:rPr>
              <w:fldChar w:fldCharType="end"/>
            </w:r>
          </w:hyperlink>
        </w:p>
        <w:p w:rsidR="00424624" w:rsidRDefault="0099708D">
          <w:pPr>
            <w:pStyle w:val="TOC2"/>
            <w:tabs>
              <w:tab w:val="left" w:pos="880"/>
              <w:tab w:val="right" w:leader="dot" w:pos="9350"/>
            </w:tabs>
            <w:rPr>
              <w:rFonts w:asciiTheme="minorHAnsi" w:hAnsiTheme="minorHAnsi"/>
              <w:noProof/>
            </w:rPr>
          </w:pPr>
          <w:hyperlink w:anchor="_Toc287875330" w:history="1">
            <w:r w:rsidR="00424624" w:rsidRPr="001C365D">
              <w:rPr>
                <w:rStyle w:val="Hyperlink"/>
                <w:noProof/>
              </w:rPr>
              <w:t>2.4</w:t>
            </w:r>
            <w:r w:rsidR="00424624">
              <w:rPr>
                <w:rFonts w:asciiTheme="minorHAnsi" w:hAnsiTheme="minorHAnsi"/>
                <w:noProof/>
              </w:rPr>
              <w:tab/>
            </w:r>
            <w:r w:rsidR="00424624" w:rsidRPr="001C365D">
              <w:rPr>
                <w:rStyle w:val="Hyperlink"/>
                <w:noProof/>
              </w:rPr>
              <w:t>Setting up Microsoft Visual Studio Test Project</w:t>
            </w:r>
            <w:r w:rsidR="00424624">
              <w:rPr>
                <w:noProof/>
                <w:webHidden/>
              </w:rPr>
              <w:tab/>
            </w:r>
            <w:r>
              <w:rPr>
                <w:noProof/>
                <w:webHidden/>
              </w:rPr>
              <w:fldChar w:fldCharType="begin"/>
            </w:r>
            <w:r w:rsidR="00424624">
              <w:rPr>
                <w:noProof/>
                <w:webHidden/>
              </w:rPr>
              <w:instrText xml:space="preserve"> PAGEREF _Toc287875330 \h </w:instrText>
            </w:r>
            <w:r>
              <w:rPr>
                <w:noProof/>
                <w:webHidden/>
              </w:rPr>
            </w:r>
            <w:r>
              <w:rPr>
                <w:noProof/>
                <w:webHidden/>
              </w:rPr>
              <w:fldChar w:fldCharType="separate"/>
            </w:r>
            <w:r w:rsidR="00532187">
              <w:rPr>
                <w:noProof/>
                <w:webHidden/>
              </w:rPr>
              <w:t>3</w:t>
            </w:r>
            <w:r>
              <w:rPr>
                <w:noProof/>
                <w:webHidden/>
              </w:rPr>
              <w:fldChar w:fldCharType="end"/>
            </w:r>
          </w:hyperlink>
        </w:p>
        <w:p w:rsidR="00424624" w:rsidRDefault="0099708D">
          <w:pPr>
            <w:pStyle w:val="TOC1"/>
            <w:tabs>
              <w:tab w:val="left" w:pos="440"/>
              <w:tab w:val="right" w:leader="dot" w:pos="9350"/>
            </w:tabs>
            <w:rPr>
              <w:rFonts w:asciiTheme="minorHAnsi" w:hAnsiTheme="minorHAnsi"/>
              <w:noProof/>
            </w:rPr>
          </w:pPr>
          <w:hyperlink w:anchor="_Toc287875331" w:history="1">
            <w:r w:rsidR="00424624" w:rsidRPr="001C365D">
              <w:rPr>
                <w:rStyle w:val="Hyperlink"/>
                <w:rFonts w:cs="Times New Roman"/>
                <w:noProof/>
              </w:rPr>
              <w:t>3.</w:t>
            </w:r>
            <w:r w:rsidR="00424624">
              <w:rPr>
                <w:rFonts w:asciiTheme="minorHAnsi" w:hAnsiTheme="minorHAnsi"/>
                <w:noProof/>
              </w:rPr>
              <w:tab/>
            </w:r>
            <w:r w:rsidR="00424624" w:rsidRPr="001C365D">
              <w:rPr>
                <w:rStyle w:val="Hyperlink"/>
                <w:rFonts w:cs="Times New Roman"/>
                <w:noProof/>
              </w:rPr>
              <w:t>How to Use OpenCL Emu with Example</w:t>
            </w:r>
            <w:r w:rsidR="00424624">
              <w:rPr>
                <w:noProof/>
                <w:webHidden/>
              </w:rPr>
              <w:tab/>
            </w:r>
            <w:r>
              <w:rPr>
                <w:noProof/>
                <w:webHidden/>
              </w:rPr>
              <w:fldChar w:fldCharType="begin"/>
            </w:r>
            <w:r w:rsidR="00424624">
              <w:rPr>
                <w:noProof/>
                <w:webHidden/>
              </w:rPr>
              <w:instrText xml:space="preserve"> PAGEREF _Toc287875331 \h </w:instrText>
            </w:r>
            <w:r>
              <w:rPr>
                <w:noProof/>
                <w:webHidden/>
              </w:rPr>
            </w:r>
            <w:r>
              <w:rPr>
                <w:noProof/>
                <w:webHidden/>
              </w:rPr>
              <w:fldChar w:fldCharType="separate"/>
            </w:r>
            <w:r w:rsidR="00532187">
              <w:rPr>
                <w:noProof/>
                <w:webHidden/>
              </w:rPr>
              <w:t>4</w:t>
            </w:r>
            <w:r>
              <w:rPr>
                <w:noProof/>
                <w:webHidden/>
              </w:rPr>
              <w:fldChar w:fldCharType="end"/>
            </w:r>
          </w:hyperlink>
        </w:p>
        <w:p w:rsidR="00424624" w:rsidRDefault="0099708D">
          <w:pPr>
            <w:pStyle w:val="TOC2"/>
            <w:tabs>
              <w:tab w:val="left" w:pos="880"/>
              <w:tab w:val="right" w:leader="dot" w:pos="9350"/>
            </w:tabs>
            <w:rPr>
              <w:rFonts w:asciiTheme="minorHAnsi" w:hAnsiTheme="minorHAnsi"/>
              <w:noProof/>
            </w:rPr>
          </w:pPr>
          <w:hyperlink w:anchor="_Toc287875332" w:history="1">
            <w:r w:rsidR="00424624" w:rsidRPr="001C365D">
              <w:rPr>
                <w:rStyle w:val="Hyperlink"/>
                <w:noProof/>
              </w:rPr>
              <w:t>3.1</w:t>
            </w:r>
            <w:r w:rsidR="00424624">
              <w:rPr>
                <w:rFonts w:asciiTheme="minorHAnsi" w:hAnsiTheme="minorHAnsi"/>
                <w:noProof/>
              </w:rPr>
              <w:tab/>
            </w:r>
            <w:r w:rsidR="00424624" w:rsidRPr="001C365D">
              <w:rPr>
                <w:rStyle w:val="Hyperlink"/>
                <w:noProof/>
              </w:rPr>
              <w:t>OpenCL-emu Macro Definitions</w:t>
            </w:r>
            <w:r w:rsidR="00424624">
              <w:rPr>
                <w:noProof/>
                <w:webHidden/>
              </w:rPr>
              <w:tab/>
            </w:r>
            <w:r>
              <w:rPr>
                <w:noProof/>
                <w:webHidden/>
              </w:rPr>
              <w:fldChar w:fldCharType="begin"/>
            </w:r>
            <w:r w:rsidR="00424624">
              <w:rPr>
                <w:noProof/>
                <w:webHidden/>
              </w:rPr>
              <w:instrText xml:space="preserve"> PAGEREF _Toc287875332 \h </w:instrText>
            </w:r>
            <w:r>
              <w:rPr>
                <w:noProof/>
                <w:webHidden/>
              </w:rPr>
            </w:r>
            <w:r>
              <w:rPr>
                <w:noProof/>
                <w:webHidden/>
              </w:rPr>
              <w:fldChar w:fldCharType="separate"/>
            </w:r>
            <w:r w:rsidR="00532187">
              <w:rPr>
                <w:noProof/>
                <w:webHidden/>
              </w:rPr>
              <w:t>4</w:t>
            </w:r>
            <w:r>
              <w:rPr>
                <w:noProof/>
                <w:webHidden/>
              </w:rPr>
              <w:fldChar w:fldCharType="end"/>
            </w:r>
          </w:hyperlink>
        </w:p>
        <w:p w:rsidR="00424624" w:rsidRDefault="0099708D">
          <w:pPr>
            <w:pStyle w:val="TOC2"/>
            <w:tabs>
              <w:tab w:val="left" w:pos="880"/>
              <w:tab w:val="right" w:leader="dot" w:pos="9350"/>
            </w:tabs>
            <w:rPr>
              <w:rFonts w:asciiTheme="minorHAnsi" w:hAnsiTheme="minorHAnsi"/>
              <w:noProof/>
            </w:rPr>
          </w:pPr>
          <w:hyperlink w:anchor="_Toc287875333" w:history="1">
            <w:r w:rsidR="00424624" w:rsidRPr="001C365D">
              <w:rPr>
                <w:rStyle w:val="Hyperlink"/>
                <w:noProof/>
              </w:rPr>
              <w:t>3.2</w:t>
            </w:r>
            <w:r w:rsidR="00424624">
              <w:rPr>
                <w:rFonts w:asciiTheme="minorHAnsi" w:hAnsiTheme="minorHAnsi"/>
                <w:noProof/>
              </w:rPr>
              <w:tab/>
            </w:r>
            <w:r w:rsidR="00424624" w:rsidRPr="001C365D">
              <w:rPr>
                <w:rStyle w:val="Hyperlink"/>
                <w:noProof/>
              </w:rPr>
              <w:t>callCL Application Interface:</w:t>
            </w:r>
            <w:r w:rsidR="00424624">
              <w:rPr>
                <w:noProof/>
                <w:webHidden/>
              </w:rPr>
              <w:tab/>
            </w:r>
            <w:r>
              <w:rPr>
                <w:noProof/>
                <w:webHidden/>
              </w:rPr>
              <w:fldChar w:fldCharType="begin"/>
            </w:r>
            <w:r w:rsidR="00424624">
              <w:rPr>
                <w:noProof/>
                <w:webHidden/>
              </w:rPr>
              <w:instrText xml:space="preserve"> PAGEREF _Toc287875333 \h </w:instrText>
            </w:r>
            <w:r>
              <w:rPr>
                <w:noProof/>
                <w:webHidden/>
              </w:rPr>
            </w:r>
            <w:r>
              <w:rPr>
                <w:noProof/>
                <w:webHidden/>
              </w:rPr>
              <w:fldChar w:fldCharType="separate"/>
            </w:r>
            <w:r w:rsidR="00532187">
              <w:rPr>
                <w:noProof/>
                <w:webHidden/>
              </w:rPr>
              <w:t>5</w:t>
            </w:r>
            <w:r>
              <w:rPr>
                <w:noProof/>
                <w:webHidden/>
              </w:rPr>
              <w:fldChar w:fldCharType="end"/>
            </w:r>
          </w:hyperlink>
        </w:p>
        <w:p w:rsidR="00424624" w:rsidRDefault="0099708D">
          <w:pPr>
            <w:pStyle w:val="TOC3"/>
            <w:tabs>
              <w:tab w:val="left" w:pos="1320"/>
              <w:tab w:val="right" w:leader="dot" w:pos="9350"/>
            </w:tabs>
            <w:rPr>
              <w:rFonts w:asciiTheme="minorHAnsi" w:hAnsiTheme="minorHAnsi"/>
              <w:noProof/>
            </w:rPr>
          </w:pPr>
          <w:hyperlink w:anchor="_Toc287875334" w:history="1">
            <w:r w:rsidR="00424624" w:rsidRPr="001C365D">
              <w:rPr>
                <w:rStyle w:val="Hyperlink"/>
                <w:noProof/>
              </w:rPr>
              <w:t>3.2.1</w:t>
            </w:r>
            <w:r w:rsidR="00424624">
              <w:rPr>
                <w:rFonts w:asciiTheme="minorHAnsi" w:hAnsiTheme="minorHAnsi"/>
                <w:noProof/>
              </w:rPr>
              <w:tab/>
            </w:r>
            <w:r w:rsidR="00424624" w:rsidRPr="001C365D">
              <w:rPr>
                <w:rStyle w:val="Hyperlink"/>
                <w:noProof/>
              </w:rPr>
              <w:t>Features</w:t>
            </w:r>
            <w:r w:rsidR="00424624">
              <w:rPr>
                <w:noProof/>
                <w:webHidden/>
              </w:rPr>
              <w:tab/>
            </w:r>
            <w:r>
              <w:rPr>
                <w:noProof/>
                <w:webHidden/>
              </w:rPr>
              <w:fldChar w:fldCharType="begin"/>
            </w:r>
            <w:r w:rsidR="00424624">
              <w:rPr>
                <w:noProof/>
                <w:webHidden/>
              </w:rPr>
              <w:instrText xml:space="preserve"> PAGEREF _Toc287875334 \h </w:instrText>
            </w:r>
            <w:r>
              <w:rPr>
                <w:noProof/>
                <w:webHidden/>
              </w:rPr>
            </w:r>
            <w:r>
              <w:rPr>
                <w:noProof/>
                <w:webHidden/>
              </w:rPr>
              <w:fldChar w:fldCharType="separate"/>
            </w:r>
            <w:r w:rsidR="00532187">
              <w:rPr>
                <w:noProof/>
                <w:webHidden/>
              </w:rPr>
              <w:t>5</w:t>
            </w:r>
            <w:r>
              <w:rPr>
                <w:noProof/>
                <w:webHidden/>
              </w:rPr>
              <w:fldChar w:fldCharType="end"/>
            </w:r>
          </w:hyperlink>
        </w:p>
        <w:p w:rsidR="00424624" w:rsidRDefault="0099708D">
          <w:pPr>
            <w:pStyle w:val="TOC3"/>
            <w:tabs>
              <w:tab w:val="left" w:pos="1320"/>
              <w:tab w:val="right" w:leader="dot" w:pos="9350"/>
            </w:tabs>
            <w:rPr>
              <w:rFonts w:asciiTheme="minorHAnsi" w:hAnsiTheme="minorHAnsi"/>
              <w:noProof/>
            </w:rPr>
          </w:pPr>
          <w:hyperlink w:anchor="_Toc287875335" w:history="1">
            <w:r w:rsidR="00424624" w:rsidRPr="001C365D">
              <w:rPr>
                <w:rStyle w:val="Hyperlink"/>
                <w:noProof/>
              </w:rPr>
              <w:t>3.2.2</w:t>
            </w:r>
            <w:r w:rsidR="00424624">
              <w:rPr>
                <w:rFonts w:asciiTheme="minorHAnsi" w:hAnsiTheme="minorHAnsi"/>
                <w:noProof/>
              </w:rPr>
              <w:tab/>
            </w:r>
            <w:r w:rsidR="00424624" w:rsidRPr="001C365D">
              <w:rPr>
                <w:rStyle w:val="Hyperlink"/>
                <w:noProof/>
              </w:rPr>
              <w:t>Parameter Definitions</w:t>
            </w:r>
            <w:r w:rsidR="00424624">
              <w:rPr>
                <w:noProof/>
                <w:webHidden/>
              </w:rPr>
              <w:tab/>
            </w:r>
            <w:r>
              <w:rPr>
                <w:noProof/>
                <w:webHidden/>
              </w:rPr>
              <w:fldChar w:fldCharType="begin"/>
            </w:r>
            <w:r w:rsidR="00424624">
              <w:rPr>
                <w:noProof/>
                <w:webHidden/>
              </w:rPr>
              <w:instrText xml:space="preserve"> PAGEREF _Toc287875335 \h </w:instrText>
            </w:r>
            <w:r>
              <w:rPr>
                <w:noProof/>
                <w:webHidden/>
              </w:rPr>
            </w:r>
            <w:r>
              <w:rPr>
                <w:noProof/>
                <w:webHidden/>
              </w:rPr>
              <w:fldChar w:fldCharType="separate"/>
            </w:r>
            <w:r w:rsidR="00532187">
              <w:rPr>
                <w:noProof/>
                <w:webHidden/>
              </w:rPr>
              <w:t>6</w:t>
            </w:r>
            <w:r>
              <w:rPr>
                <w:noProof/>
                <w:webHidden/>
              </w:rPr>
              <w:fldChar w:fldCharType="end"/>
            </w:r>
          </w:hyperlink>
        </w:p>
        <w:p w:rsidR="00424624" w:rsidRDefault="0099708D">
          <w:pPr>
            <w:pStyle w:val="TOC3"/>
            <w:tabs>
              <w:tab w:val="left" w:pos="1320"/>
              <w:tab w:val="right" w:leader="dot" w:pos="9350"/>
            </w:tabs>
            <w:rPr>
              <w:rFonts w:asciiTheme="minorHAnsi" w:hAnsiTheme="minorHAnsi"/>
              <w:noProof/>
            </w:rPr>
          </w:pPr>
          <w:hyperlink w:anchor="_Toc287875336" w:history="1">
            <w:r w:rsidR="00424624" w:rsidRPr="001C365D">
              <w:rPr>
                <w:rStyle w:val="Hyperlink"/>
                <w:noProof/>
              </w:rPr>
              <w:t>3.2.3</w:t>
            </w:r>
            <w:r w:rsidR="00424624">
              <w:rPr>
                <w:rFonts w:asciiTheme="minorHAnsi" w:hAnsiTheme="minorHAnsi"/>
                <w:noProof/>
              </w:rPr>
              <w:tab/>
            </w:r>
            <w:r w:rsidR="00424624" w:rsidRPr="001C365D">
              <w:rPr>
                <w:rStyle w:val="Hyperlink"/>
                <w:noProof/>
              </w:rPr>
              <w:t>Developing Kernels in callCL</w:t>
            </w:r>
            <w:r w:rsidR="00424624">
              <w:rPr>
                <w:noProof/>
                <w:webHidden/>
              </w:rPr>
              <w:tab/>
            </w:r>
            <w:r>
              <w:rPr>
                <w:noProof/>
                <w:webHidden/>
              </w:rPr>
              <w:fldChar w:fldCharType="begin"/>
            </w:r>
            <w:r w:rsidR="00424624">
              <w:rPr>
                <w:noProof/>
                <w:webHidden/>
              </w:rPr>
              <w:instrText xml:space="preserve"> PAGEREF _Toc287875336 \h </w:instrText>
            </w:r>
            <w:r>
              <w:rPr>
                <w:noProof/>
                <w:webHidden/>
              </w:rPr>
            </w:r>
            <w:r>
              <w:rPr>
                <w:noProof/>
                <w:webHidden/>
              </w:rPr>
              <w:fldChar w:fldCharType="separate"/>
            </w:r>
            <w:r w:rsidR="00532187">
              <w:rPr>
                <w:noProof/>
                <w:webHidden/>
              </w:rPr>
              <w:t>6</w:t>
            </w:r>
            <w:r>
              <w:rPr>
                <w:noProof/>
                <w:webHidden/>
              </w:rPr>
              <w:fldChar w:fldCharType="end"/>
            </w:r>
          </w:hyperlink>
        </w:p>
        <w:p w:rsidR="00424624" w:rsidRDefault="0099708D">
          <w:pPr>
            <w:pStyle w:val="TOC3"/>
            <w:tabs>
              <w:tab w:val="left" w:pos="1320"/>
              <w:tab w:val="right" w:leader="dot" w:pos="9350"/>
            </w:tabs>
            <w:rPr>
              <w:rFonts w:asciiTheme="minorHAnsi" w:hAnsiTheme="minorHAnsi"/>
              <w:noProof/>
            </w:rPr>
          </w:pPr>
          <w:hyperlink w:anchor="_Toc287875337" w:history="1">
            <w:r w:rsidR="00424624" w:rsidRPr="001C365D">
              <w:rPr>
                <w:rStyle w:val="Hyperlink"/>
                <w:noProof/>
              </w:rPr>
              <w:t>3.2.4</w:t>
            </w:r>
            <w:r w:rsidR="00424624">
              <w:rPr>
                <w:rFonts w:asciiTheme="minorHAnsi" w:hAnsiTheme="minorHAnsi"/>
                <w:noProof/>
              </w:rPr>
              <w:tab/>
            </w:r>
            <w:r w:rsidR="00424624" w:rsidRPr="001C365D">
              <w:rPr>
                <w:rStyle w:val="Hyperlink"/>
                <w:noProof/>
              </w:rPr>
              <w:t>Moving Kernels From callCL</w:t>
            </w:r>
            <w:r w:rsidR="00424624">
              <w:rPr>
                <w:noProof/>
                <w:webHidden/>
              </w:rPr>
              <w:tab/>
            </w:r>
            <w:r>
              <w:rPr>
                <w:noProof/>
                <w:webHidden/>
              </w:rPr>
              <w:fldChar w:fldCharType="begin"/>
            </w:r>
            <w:r w:rsidR="00424624">
              <w:rPr>
                <w:noProof/>
                <w:webHidden/>
              </w:rPr>
              <w:instrText xml:space="preserve"> PAGEREF _Toc287875337 \h </w:instrText>
            </w:r>
            <w:r>
              <w:rPr>
                <w:noProof/>
                <w:webHidden/>
              </w:rPr>
            </w:r>
            <w:r>
              <w:rPr>
                <w:noProof/>
                <w:webHidden/>
              </w:rPr>
              <w:fldChar w:fldCharType="separate"/>
            </w:r>
            <w:r w:rsidR="00532187">
              <w:rPr>
                <w:noProof/>
                <w:webHidden/>
              </w:rPr>
              <w:t>9</w:t>
            </w:r>
            <w:r>
              <w:rPr>
                <w:noProof/>
                <w:webHidden/>
              </w:rPr>
              <w:fldChar w:fldCharType="end"/>
            </w:r>
          </w:hyperlink>
        </w:p>
        <w:p w:rsidR="00424624" w:rsidRDefault="0099708D">
          <w:pPr>
            <w:pStyle w:val="TOC3"/>
            <w:tabs>
              <w:tab w:val="left" w:pos="1320"/>
              <w:tab w:val="right" w:leader="dot" w:pos="9350"/>
            </w:tabs>
            <w:rPr>
              <w:rFonts w:asciiTheme="minorHAnsi" w:hAnsiTheme="minorHAnsi"/>
              <w:noProof/>
            </w:rPr>
          </w:pPr>
          <w:hyperlink w:anchor="_Toc287875338" w:history="1">
            <w:r w:rsidR="00424624" w:rsidRPr="001C365D">
              <w:rPr>
                <w:rStyle w:val="Hyperlink"/>
                <w:noProof/>
              </w:rPr>
              <w:t>3.2.5</w:t>
            </w:r>
            <w:r w:rsidR="00424624">
              <w:rPr>
                <w:rFonts w:asciiTheme="minorHAnsi" w:hAnsiTheme="minorHAnsi"/>
                <w:noProof/>
              </w:rPr>
              <w:tab/>
            </w:r>
            <w:r w:rsidR="00424624" w:rsidRPr="001C365D">
              <w:rPr>
                <w:rStyle w:val="Hyperlink"/>
                <w:noProof/>
              </w:rPr>
              <w:t>Switching between CEDAR-type &amp; High-end GPUs</w:t>
            </w:r>
            <w:r w:rsidR="00424624">
              <w:rPr>
                <w:noProof/>
                <w:webHidden/>
              </w:rPr>
              <w:tab/>
            </w:r>
            <w:r>
              <w:rPr>
                <w:noProof/>
                <w:webHidden/>
              </w:rPr>
              <w:fldChar w:fldCharType="begin"/>
            </w:r>
            <w:r w:rsidR="00424624">
              <w:rPr>
                <w:noProof/>
                <w:webHidden/>
              </w:rPr>
              <w:instrText xml:space="preserve"> PAGEREF _Toc287875338 \h </w:instrText>
            </w:r>
            <w:r>
              <w:rPr>
                <w:noProof/>
                <w:webHidden/>
              </w:rPr>
            </w:r>
            <w:r>
              <w:rPr>
                <w:noProof/>
                <w:webHidden/>
              </w:rPr>
              <w:fldChar w:fldCharType="separate"/>
            </w:r>
            <w:r w:rsidR="00532187">
              <w:rPr>
                <w:noProof/>
                <w:webHidden/>
              </w:rPr>
              <w:t>10</w:t>
            </w:r>
            <w:r>
              <w:rPr>
                <w:noProof/>
                <w:webHidden/>
              </w:rPr>
              <w:fldChar w:fldCharType="end"/>
            </w:r>
          </w:hyperlink>
        </w:p>
        <w:p w:rsidR="00424624" w:rsidRDefault="0099708D">
          <w:pPr>
            <w:pStyle w:val="TOC3"/>
            <w:tabs>
              <w:tab w:val="left" w:pos="1320"/>
              <w:tab w:val="right" w:leader="dot" w:pos="9350"/>
            </w:tabs>
            <w:rPr>
              <w:rFonts w:asciiTheme="minorHAnsi" w:hAnsiTheme="minorHAnsi"/>
              <w:noProof/>
            </w:rPr>
          </w:pPr>
          <w:hyperlink w:anchor="_Toc287875339" w:history="1">
            <w:r w:rsidR="00424624" w:rsidRPr="001C365D">
              <w:rPr>
                <w:rStyle w:val="Hyperlink"/>
                <w:noProof/>
              </w:rPr>
              <w:t>3.2.6</w:t>
            </w:r>
            <w:r w:rsidR="00424624">
              <w:rPr>
                <w:rFonts w:asciiTheme="minorHAnsi" w:hAnsiTheme="minorHAnsi"/>
                <w:noProof/>
              </w:rPr>
              <w:tab/>
            </w:r>
            <w:r w:rsidR="00424624" w:rsidRPr="001C365D">
              <w:rPr>
                <w:rStyle w:val="Hyperlink"/>
                <w:noProof/>
              </w:rPr>
              <w:t>Sample Applications with Use Cases</w:t>
            </w:r>
            <w:r w:rsidR="00424624">
              <w:rPr>
                <w:noProof/>
                <w:webHidden/>
              </w:rPr>
              <w:tab/>
            </w:r>
            <w:r>
              <w:rPr>
                <w:noProof/>
                <w:webHidden/>
              </w:rPr>
              <w:fldChar w:fldCharType="begin"/>
            </w:r>
            <w:r w:rsidR="00424624">
              <w:rPr>
                <w:noProof/>
                <w:webHidden/>
              </w:rPr>
              <w:instrText xml:space="preserve"> PAGEREF _Toc287875339 \h </w:instrText>
            </w:r>
            <w:r>
              <w:rPr>
                <w:noProof/>
                <w:webHidden/>
              </w:rPr>
            </w:r>
            <w:r>
              <w:rPr>
                <w:noProof/>
                <w:webHidden/>
              </w:rPr>
              <w:fldChar w:fldCharType="separate"/>
            </w:r>
            <w:r w:rsidR="00532187">
              <w:rPr>
                <w:noProof/>
                <w:webHidden/>
              </w:rPr>
              <w:t>11</w:t>
            </w:r>
            <w:r>
              <w:rPr>
                <w:noProof/>
                <w:webHidden/>
              </w:rPr>
              <w:fldChar w:fldCharType="end"/>
            </w:r>
          </w:hyperlink>
        </w:p>
        <w:p w:rsidR="00424624" w:rsidRDefault="0099708D">
          <w:pPr>
            <w:pStyle w:val="TOC1"/>
            <w:tabs>
              <w:tab w:val="left" w:pos="440"/>
              <w:tab w:val="right" w:leader="dot" w:pos="9350"/>
            </w:tabs>
            <w:rPr>
              <w:rFonts w:asciiTheme="minorHAnsi" w:hAnsiTheme="minorHAnsi"/>
              <w:noProof/>
            </w:rPr>
          </w:pPr>
          <w:hyperlink w:anchor="_Toc287875340" w:history="1">
            <w:r w:rsidR="00424624" w:rsidRPr="001C365D">
              <w:rPr>
                <w:rStyle w:val="Hyperlink"/>
                <w:noProof/>
              </w:rPr>
              <w:t>4.</w:t>
            </w:r>
            <w:r w:rsidR="00424624">
              <w:rPr>
                <w:rFonts w:asciiTheme="minorHAnsi" w:hAnsiTheme="minorHAnsi"/>
                <w:noProof/>
              </w:rPr>
              <w:tab/>
            </w:r>
            <w:r w:rsidR="00424624" w:rsidRPr="001C365D">
              <w:rPr>
                <w:rStyle w:val="Hyperlink"/>
                <w:noProof/>
              </w:rPr>
              <w:t>Notes and Limitations</w:t>
            </w:r>
            <w:r w:rsidR="00424624">
              <w:rPr>
                <w:noProof/>
                <w:webHidden/>
              </w:rPr>
              <w:tab/>
            </w:r>
            <w:r>
              <w:rPr>
                <w:noProof/>
                <w:webHidden/>
              </w:rPr>
              <w:fldChar w:fldCharType="begin"/>
            </w:r>
            <w:r w:rsidR="00424624">
              <w:rPr>
                <w:noProof/>
                <w:webHidden/>
              </w:rPr>
              <w:instrText xml:space="preserve"> PAGEREF _Toc287875340 \h </w:instrText>
            </w:r>
            <w:r>
              <w:rPr>
                <w:noProof/>
                <w:webHidden/>
              </w:rPr>
            </w:r>
            <w:r>
              <w:rPr>
                <w:noProof/>
                <w:webHidden/>
              </w:rPr>
              <w:fldChar w:fldCharType="separate"/>
            </w:r>
            <w:r w:rsidR="00532187">
              <w:rPr>
                <w:noProof/>
                <w:webHidden/>
              </w:rPr>
              <w:t>15</w:t>
            </w:r>
            <w:r>
              <w:rPr>
                <w:noProof/>
                <w:webHidden/>
              </w:rPr>
              <w:fldChar w:fldCharType="end"/>
            </w:r>
          </w:hyperlink>
        </w:p>
        <w:p w:rsidR="00424624" w:rsidRDefault="0099708D">
          <w:pPr>
            <w:pStyle w:val="TOC2"/>
            <w:tabs>
              <w:tab w:val="left" w:pos="880"/>
              <w:tab w:val="right" w:leader="dot" w:pos="9350"/>
            </w:tabs>
            <w:rPr>
              <w:rFonts w:asciiTheme="minorHAnsi" w:hAnsiTheme="minorHAnsi"/>
              <w:noProof/>
            </w:rPr>
          </w:pPr>
          <w:hyperlink w:anchor="_Toc287875342" w:history="1">
            <w:r w:rsidR="00424624" w:rsidRPr="001C365D">
              <w:rPr>
                <w:rStyle w:val="Hyperlink"/>
                <w:noProof/>
              </w:rPr>
              <w:t>4.1</w:t>
            </w:r>
            <w:r w:rsidR="00424624">
              <w:rPr>
                <w:rFonts w:asciiTheme="minorHAnsi" w:hAnsiTheme="minorHAnsi"/>
                <w:noProof/>
              </w:rPr>
              <w:tab/>
            </w:r>
            <w:r w:rsidR="00424624" w:rsidRPr="001C365D">
              <w:rPr>
                <w:rStyle w:val="Hyperlink"/>
                <w:noProof/>
              </w:rPr>
              <w:t>Notes</w:t>
            </w:r>
            <w:r w:rsidR="00424624">
              <w:rPr>
                <w:noProof/>
                <w:webHidden/>
              </w:rPr>
              <w:tab/>
            </w:r>
            <w:r>
              <w:rPr>
                <w:noProof/>
                <w:webHidden/>
              </w:rPr>
              <w:fldChar w:fldCharType="begin"/>
            </w:r>
            <w:r w:rsidR="00424624">
              <w:rPr>
                <w:noProof/>
                <w:webHidden/>
              </w:rPr>
              <w:instrText xml:space="preserve"> PAGEREF _Toc287875342 \h </w:instrText>
            </w:r>
            <w:r>
              <w:rPr>
                <w:noProof/>
                <w:webHidden/>
              </w:rPr>
            </w:r>
            <w:r>
              <w:rPr>
                <w:noProof/>
                <w:webHidden/>
              </w:rPr>
              <w:fldChar w:fldCharType="separate"/>
            </w:r>
            <w:r w:rsidR="00532187">
              <w:rPr>
                <w:noProof/>
                <w:webHidden/>
              </w:rPr>
              <w:t>15</w:t>
            </w:r>
            <w:r>
              <w:rPr>
                <w:noProof/>
                <w:webHidden/>
              </w:rPr>
              <w:fldChar w:fldCharType="end"/>
            </w:r>
          </w:hyperlink>
        </w:p>
        <w:p w:rsidR="00424624" w:rsidRDefault="0099708D">
          <w:pPr>
            <w:pStyle w:val="TOC2"/>
            <w:tabs>
              <w:tab w:val="left" w:pos="880"/>
              <w:tab w:val="right" w:leader="dot" w:pos="9350"/>
            </w:tabs>
            <w:rPr>
              <w:rFonts w:asciiTheme="minorHAnsi" w:hAnsiTheme="minorHAnsi"/>
              <w:noProof/>
            </w:rPr>
          </w:pPr>
          <w:hyperlink w:anchor="_Toc287875343" w:history="1">
            <w:r w:rsidR="00424624" w:rsidRPr="001C365D">
              <w:rPr>
                <w:rStyle w:val="Hyperlink"/>
                <w:noProof/>
              </w:rPr>
              <w:t>4.2</w:t>
            </w:r>
            <w:r w:rsidR="00424624">
              <w:rPr>
                <w:rFonts w:asciiTheme="minorHAnsi" w:hAnsiTheme="minorHAnsi"/>
                <w:noProof/>
              </w:rPr>
              <w:tab/>
            </w:r>
            <w:r w:rsidR="00424624" w:rsidRPr="001C365D">
              <w:rPr>
                <w:rStyle w:val="Hyperlink"/>
                <w:noProof/>
              </w:rPr>
              <w:t>Limitations</w:t>
            </w:r>
            <w:r w:rsidR="00424624">
              <w:rPr>
                <w:noProof/>
                <w:webHidden/>
              </w:rPr>
              <w:tab/>
            </w:r>
            <w:r>
              <w:rPr>
                <w:noProof/>
                <w:webHidden/>
              </w:rPr>
              <w:fldChar w:fldCharType="begin"/>
            </w:r>
            <w:r w:rsidR="00424624">
              <w:rPr>
                <w:noProof/>
                <w:webHidden/>
              </w:rPr>
              <w:instrText xml:space="preserve"> PAGEREF _Toc287875343 \h </w:instrText>
            </w:r>
            <w:r>
              <w:rPr>
                <w:noProof/>
                <w:webHidden/>
              </w:rPr>
            </w:r>
            <w:r>
              <w:rPr>
                <w:noProof/>
                <w:webHidden/>
              </w:rPr>
              <w:fldChar w:fldCharType="separate"/>
            </w:r>
            <w:r w:rsidR="00532187">
              <w:rPr>
                <w:noProof/>
                <w:webHidden/>
              </w:rPr>
              <w:t>15</w:t>
            </w:r>
            <w:r>
              <w:rPr>
                <w:noProof/>
                <w:webHidden/>
              </w:rPr>
              <w:fldChar w:fldCharType="end"/>
            </w:r>
          </w:hyperlink>
        </w:p>
        <w:p w:rsidR="00424624" w:rsidRDefault="0099708D">
          <w:pPr>
            <w:pStyle w:val="TOC2"/>
            <w:tabs>
              <w:tab w:val="left" w:pos="880"/>
              <w:tab w:val="right" w:leader="dot" w:pos="9350"/>
            </w:tabs>
            <w:rPr>
              <w:rFonts w:asciiTheme="minorHAnsi" w:hAnsiTheme="minorHAnsi"/>
              <w:noProof/>
            </w:rPr>
          </w:pPr>
          <w:hyperlink w:anchor="_Toc287875344" w:history="1">
            <w:r w:rsidR="00424624" w:rsidRPr="001C365D">
              <w:rPr>
                <w:rStyle w:val="Hyperlink"/>
                <w:noProof/>
              </w:rPr>
              <w:t>4.3</w:t>
            </w:r>
            <w:r w:rsidR="00424624">
              <w:rPr>
                <w:rFonts w:asciiTheme="minorHAnsi" w:hAnsiTheme="minorHAnsi"/>
                <w:noProof/>
              </w:rPr>
              <w:tab/>
            </w:r>
            <w:r w:rsidR="00424624" w:rsidRPr="001C365D">
              <w:rPr>
                <w:rStyle w:val="Hyperlink"/>
                <w:noProof/>
              </w:rPr>
              <w:t>Known Issues</w:t>
            </w:r>
            <w:r w:rsidR="00424624">
              <w:rPr>
                <w:noProof/>
                <w:webHidden/>
              </w:rPr>
              <w:tab/>
            </w:r>
            <w:r>
              <w:rPr>
                <w:noProof/>
                <w:webHidden/>
              </w:rPr>
              <w:fldChar w:fldCharType="begin"/>
            </w:r>
            <w:r w:rsidR="00424624">
              <w:rPr>
                <w:noProof/>
                <w:webHidden/>
              </w:rPr>
              <w:instrText xml:space="preserve"> PAGEREF _Toc287875344 \h </w:instrText>
            </w:r>
            <w:r>
              <w:rPr>
                <w:noProof/>
                <w:webHidden/>
              </w:rPr>
            </w:r>
            <w:r>
              <w:rPr>
                <w:noProof/>
                <w:webHidden/>
              </w:rPr>
              <w:fldChar w:fldCharType="separate"/>
            </w:r>
            <w:r w:rsidR="00532187">
              <w:rPr>
                <w:noProof/>
                <w:webHidden/>
              </w:rPr>
              <w:t>16</w:t>
            </w:r>
            <w:r>
              <w:rPr>
                <w:noProof/>
                <w:webHidden/>
              </w:rPr>
              <w:fldChar w:fldCharType="end"/>
            </w:r>
          </w:hyperlink>
        </w:p>
        <w:p w:rsidR="00CF09CF" w:rsidRDefault="0099708D">
          <w:r>
            <w:rPr>
              <w:b/>
              <w:bCs/>
              <w:noProof/>
            </w:rPr>
            <w:fldChar w:fldCharType="end"/>
          </w:r>
        </w:p>
      </w:sdtContent>
    </w:sdt>
    <w:p w:rsidR="006A6145" w:rsidRPr="00934905" w:rsidRDefault="005E622A" w:rsidP="00DC389F">
      <w:pPr>
        <w:pStyle w:val="Heading1"/>
        <w:numPr>
          <w:ilvl w:val="0"/>
          <w:numId w:val="30"/>
        </w:numPr>
        <w:rPr>
          <w:sz w:val="32"/>
          <w:szCs w:val="32"/>
        </w:rPr>
      </w:pPr>
      <w:bookmarkStart w:id="1" w:name="_Toc287875325"/>
      <w:r w:rsidRPr="00934905">
        <w:rPr>
          <w:sz w:val="32"/>
          <w:szCs w:val="32"/>
        </w:rPr>
        <w:lastRenderedPageBreak/>
        <w:t>Introduction</w:t>
      </w:r>
      <w:bookmarkEnd w:id="1"/>
      <w:r w:rsidR="00596985">
        <w:rPr>
          <w:sz w:val="32"/>
          <w:szCs w:val="32"/>
        </w:rPr>
        <w:br/>
      </w:r>
    </w:p>
    <w:p w:rsidR="006A6145" w:rsidRPr="00F218EF" w:rsidRDefault="006E7569" w:rsidP="006A6145">
      <w:pPr>
        <w:rPr>
          <w:rFonts w:eastAsia="Calibri" w:cs="Times New Roman"/>
        </w:rPr>
      </w:pPr>
      <w:r w:rsidRPr="00F218EF">
        <w:rPr>
          <w:rFonts w:eastAsia="Calibri" w:cs="Times New Roman"/>
        </w:rPr>
        <w:t>O</w:t>
      </w:r>
      <w:r w:rsidR="00F01D49">
        <w:rPr>
          <w:rFonts w:eastAsia="Calibri" w:cs="Times New Roman"/>
        </w:rPr>
        <w:t>pen</w:t>
      </w:r>
      <w:r w:rsidRPr="00F218EF">
        <w:rPr>
          <w:rFonts w:eastAsia="Calibri" w:cs="Times New Roman"/>
        </w:rPr>
        <w:t>CL Emu</w:t>
      </w:r>
      <w:r w:rsidR="006A6145" w:rsidRPr="00F218EF">
        <w:rPr>
          <w:rFonts w:eastAsia="Calibri" w:cs="Times New Roman"/>
        </w:rPr>
        <w:t xml:space="preserve"> is a set of effective tools for the OpenCL software </w:t>
      </w:r>
      <w:r w:rsidR="000C2800" w:rsidRPr="00F218EF">
        <w:rPr>
          <w:rFonts w:eastAsia="Calibri" w:cs="Times New Roman"/>
        </w:rPr>
        <w:t>development</w:t>
      </w:r>
      <w:r w:rsidR="006A6145" w:rsidRPr="00F218EF">
        <w:rPr>
          <w:rFonts w:eastAsia="Calibri" w:cs="Times New Roman"/>
        </w:rPr>
        <w:t xml:space="preserve"> </w:t>
      </w:r>
      <w:r w:rsidR="00FC23DC" w:rsidRPr="00F218EF">
        <w:rPr>
          <w:rFonts w:eastAsia="Calibri" w:cs="Times New Roman"/>
        </w:rPr>
        <w:t xml:space="preserve">designed </w:t>
      </w:r>
      <w:r w:rsidR="000C2800" w:rsidRPr="00F218EF">
        <w:rPr>
          <w:rFonts w:eastAsia="Calibri" w:cs="Times New Roman"/>
        </w:rPr>
        <w:t>for</w:t>
      </w:r>
      <w:r w:rsidR="006A6145" w:rsidRPr="00F218EF">
        <w:rPr>
          <w:rFonts w:eastAsia="Calibri" w:cs="Times New Roman"/>
        </w:rPr>
        <w:t xml:space="preserve"> AMD GPUs without the explicit need of GPU hardware. It allows developing and debugging a</w:t>
      </w:r>
      <w:r w:rsidRPr="00F218EF">
        <w:rPr>
          <w:rFonts w:eastAsia="Calibri" w:cs="Times New Roman"/>
        </w:rPr>
        <w:t>n OpenCL</w:t>
      </w:r>
      <w:r w:rsidR="006A6145" w:rsidRPr="00F218EF">
        <w:rPr>
          <w:rFonts w:eastAsia="Calibri" w:cs="Times New Roman"/>
        </w:rPr>
        <w:t xml:space="preserve"> kernel </w:t>
      </w:r>
      <w:r w:rsidRPr="00F218EF">
        <w:rPr>
          <w:rFonts w:eastAsia="Calibri" w:cs="Times New Roman"/>
        </w:rPr>
        <w:t xml:space="preserve">as a </w:t>
      </w:r>
      <w:r w:rsidR="006A6145" w:rsidRPr="00F218EF">
        <w:rPr>
          <w:rFonts w:eastAsia="Calibri" w:cs="Times New Roman"/>
        </w:rPr>
        <w:t>C++ procedure inside your MS Visual Studio</w:t>
      </w:r>
      <w:r w:rsidR="00DF6211" w:rsidRPr="00F218EF">
        <w:rPr>
          <w:rFonts w:eastAsia="Calibri" w:cs="Times New Roman"/>
        </w:rPr>
        <w:t xml:space="preserve"> application</w:t>
      </w:r>
      <w:r w:rsidR="006A6145" w:rsidRPr="00F218EF">
        <w:rPr>
          <w:rFonts w:eastAsia="Calibri" w:cs="Times New Roman"/>
        </w:rPr>
        <w:t xml:space="preserve"> </w:t>
      </w:r>
      <w:r w:rsidR="008F0BD4" w:rsidRPr="00F218EF">
        <w:rPr>
          <w:rFonts w:eastAsia="Calibri" w:cs="Times New Roman"/>
        </w:rPr>
        <w:t xml:space="preserve">while </w:t>
      </w:r>
      <w:r w:rsidR="00EF598A" w:rsidRPr="00F218EF">
        <w:rPr>
          <w:rFonts w:eastAsia="Calibri" w:cs="Times New Roman"/>
        </w:rPr>
        <w:t>providing</w:t>
      </w:r>
      <w:r w:rsidR="008F0BD4" w:rsidRPr="00F218EF">
        <w:rPr>
          <w:rFonts w:eastAsia="Calibri" w:cs="Times New Roman"/>
        </w:rPr>
        <w:t xml:space="preserve"> an easy</w:t>
      </w:r>
      <w:r w:rsidR="002C74B9" w:rsidRPr="00F218EF">
        <w:rPr>
          <w:rFonts w:eastAsia="Calibri" w:cs="Times New Roman"/>
        </w:rPr>
        <w:t xml:space="preserve"> switch between CPU, GPU or GPU</w:t>
      </w:r>
      <w:r w:rsidR="006A6145" w:rsidRPr="00F218EF">
        <w:rPr>
          <w:rFonts w:eastAsia="Calibri" w:cs="Times New Roman"/>
        </w:rPr>
        <w:t xml:space="preserve">-emulator </w:t>
      </w:r>
      <w:r w:rsidR="009C2CCA" w:rsidRPr="00F218EF">
        <w:rPr>
          <w:rFonts w:eastAsia="Calibri" w:cs="Times New Roman"/>
        </w:rPr>
        <w:t xml:space="preserve">at </w:t>
      </w:r>
      <w:r w:rsidR="00474EB3" w:rsidRPr="00F218EF">
        <w:rPr>
          <w:rFonts w:eastAsia="Calibri" w:cs="Times New Roman"/>
        </w:rPr>
        <w:t xml:space="preserve">the </w:t>
      </w:r>
      <w:r w:rsidR="006A6145" w:rsidRPr="00F218EF">
        <w:rPr>
          <w:rFonts w:eastAsia="Calibri" w:cs="Times New Roman"/>
        </w:rPr>
        <w:t>backend.</w:t>
      </w:r>
    </w:p>
    <w:p w:rsidR="006A6145" w:rsidRPr="00F218EF" w:rsidRDefault="00BD6AB3" w:rsidP="006A6145">
      <w:pPr>
        <w:rPr>
          <w:rFonts w:eastAsia="Calibri" w:cs="Times New Roman"/>
        </w:rPr>
      </w:pPr>
      <w:r w:rsidRPr="00F218EF">
        <w:rPr>
          <w:rFonts w:eastAsia="Calibri" w:cs="Times New Roman"/>
        </w:rPr>
        <w:t xml:space="preserve">This tool would </w:t>
      </w:r>
      <w:r w:rsidR="008E2214" w:rsidRPr="00F218EF">
        <w:rPr>
          <w:rFonts w:eastAsia="Calibri" w:cs="Times New Roman"/>
        </w:rPr>
        <w:t>enable</w:t>
      </w:r>
      <w:r w:rsidRPr="00F218EF">
        <w:rPr>
          <w:rFonts w:eastAsia="Calibri" w:cs="Times New Roman"/>
        </w:rPr>
        <w:t xml:space="preserve"> programmers to start developing using OpenCL language instantly without having to learn the intricacies of the OpenCL run-time, saving them time to concentrate more on </w:t>
      </w:r>
      <w:r w:rsidR="00366DB5" w:rsidRPr="00F218EF">
        <w:rPr>
          <w:rFonts w:eastAsia="Calibri" w:cs="Times New Roman"/>
        </w:rPr>
        <w:t xml:space="preserve">developing parallel algorithms and </w:t>
      </w:r>
      <w:r w:rsidR="00093F1F" w:rsidRPr="00F218EF">
        <w:rPr>
          <w:rFonts w:eastAsia="Calibri" w:cs="Times New Roman"/>
        </w:rPr>
        <w:t>making</w:t>
      </w:r>
      <w:r w:rsidRPr="00F218EF">
        <w:rPr>
          <w:rFonts w:eastAsia="Calibri" w:cs="Times New Roman"/>
        </w:rPr>
        <w:t xml:space="preserve"> </w:t>
      </w:r>
      <w:r w:rsidR="003015DB" w:rsidRPr="00F218EF">
        <w:rPr>
          <w:rFonts w:eastAsia="Calibri" w:cs="Times New Roman"/>
        </w:rPr>
        <w:t xml:space="preserve">the </w:t>
      </w:r>
      <w:r w:rsidR="008E2214" w:rsidRPr="00F218EF">
        <w:rPr>
          <w:rFonts w:eastAsia="Calibri" w:cs="Times New Roman"/>
        </w:rPr>
        <w:t>shift</w:t>
      </w:r>
      <w:r w:rsidRPr="00F218EF">
        <w:rPr>
          <w:rFonts w:eastAsia="Calibri" w:cs="Times New Roman"/>
        </w:rPr>
        <w:t xml:space="preserve"> to OpenCL a step easier.</w:t>
      </w:r>
    </w:p>
    <w:p w:rsidR="006A6145" w:rsidRPr="00F218EF" w:rsidRDefault="006A6145" w:rsidP="006A6145">
      <w:pPr>
        <w:rPr>
          <w:rFonts w:cs="Times New Roman"/>
        </w:rPr>
      </w:pPr>
    </w:p>
    <w:p w:rsidR="00B6210C" w:rsidRDefault="00030614" w:rsidP="00AC6DEF">
      <w:pPr>
        <w:pStyle w:val="Heading1"/>
        <w:numPr>
          <w:ilvl w:val="0"/>
          <w:numId w:val="30"/>
        </w:numPr>
        <w:rPr>
          <w:rFonts w:ascii="Times New Roman" w:hAnsi="Times New Roman" w:cs="Times New Roman"/>
        </w:rPr>
      </w:pPr>
      <w:bookmarkStart w:id="2" w:name="_Toc287875326"/>
      <w:r w:rsidRPr="00F218EF">
        <w:rPr>
          <w:rFonts w:ascii="Times New Roman" w:hAnsi="Times New Roman" w:cs="Times New Roman"/>
        </w:rPr>
        <w:t>Installing &amp; Configuring OpenCL Emu</w:t>
      </w:r>
      <w:bookmarkEnd w:id="2"/>
    </w:p>
    <w:p w:rsidR="00E83F36" w:rsidRPr="00E83F36" w:rsidRDefault="00E83F36" w:rsidP="00E83F36"/>
    <w:p w:rsidR="00FC23DC" w:rsidRPr="00F218EF" w:rsidRDefault="00745183" w:rsidP="00C92685">
      <w:pPr>
        <w:pStyle w:val="Heading2"/>
      </w:pPr>
      <w:bookmarkStart w:id="3" w:name="_Toc287875327"/>
      <w:r w:rsidRPr="00F218EF">
        <w:t>Prerequisites</w:t>
      </w:r>
      <w:bookmarkEnd w:id="3"/>
      <w:r w:rsidR="00274872">
        <w:br/>
        <w:t xml:space="preserve"> </w:t>
      </w:r>
    </w:p>
    <w:p w:rsidR="00235AB9" w:rsidRPr="00F218EF" w:rsidRDefault="00235AB9" w:rsidP="00235AB9">
      <w:pPr>
        <w:rPr>
          <w:rFonts w:cs="Times New Roman"/>
        </w:rPr>
      </w:pPr>
      <w:r w:rsidRPr="00F218EF">
        <w:rPr>
          <w:rFonts w:cs="Times New Roman"/>
        </w:rPr>
        <w:t xml:space="preserve">Before proceeding to the installation, please ensure the following requirements. </w:t>
      </w:r>
    </w:p>
    <w:p w:rsidR="005C1773" w:rsidRPr="00F218EF" w:rsidRDefault="00235AB9" w:rsidP="003260D8">
      <w:pPr>
        <w:pStyle w:val="ListParagraph"/>
        <w:numPr>
          <w:ilvl w:val="0"/>
          <w:numId w:val="5"/>
        </w:numPr>
        <w:rPr>
          <w:rFonts w:cs="Times New Roman"/>
        </w:rPr>
      </w:pPr>
      <w:r w:rsidRPr="00F218EF">
        <w:rPr>
          <w:rFonts w:cs="Times New Roman"/>
        </w:rPr>
        <w:t>AMD Accelerated Parallel Processing (APP)</w:t>
      </w:r>
      <w:r w:rsidR="005C1773" w:rsidRPr="00F218EF">
        <w:rPr>
          <w:rFonts w:cs="Times New Roman"/>
        </w:rPr>
        <w:t xml:space="preserve"> SDK</w:t>
      </w:r>
      <w:r w:rsidRPr="00F218EF">
        <w:rPr>
          <w:rFonts w:cs="Times New Roman"/>
        </w:rPr>
        <w:t>.</w:t>
      </w:r>
    </w:p>
    <w:p w:rsidR="005C1773" w:rsidRPr="00F218EF" w:rsidRDefault="00235AB9" w:rsidP="005C1773">
      <w:pPr>
        <w:pStyle w:val="ListParagraph"/>
        <w:numPr>
          <w:ilvl w:val="0"/>
          <w:numId w:val="5"/>
        </w:numPr>
        <w:rPr>
          <w:rFonts w:cs="Times New Roman"/>
        </w:rPr>
      </w:pPr>
      <w:r w:rsidRPr="00F218EF">
        <w:rPr>
          <w:rFonts w:cs="Times New Roman"/>
        </w:rPr>
        <w:t>AMD OpenCL Emulator Installation Files.</w:t>
      </w:r>
    </w:p>
    <w:p w:rsidR="005C1773" w:rsidRPr="00F218EF" w:rsidRDefault="005C1773" w:rsidP="005C1773">
      <w:pPr>
        <w:pStyle w:val="ListParagraph"/>
        <w:numPr>
          <w:ilvl w:val="0"/>
          <w:numId w:val="5"/>
        </w:numPr>
        <w:rPr>
          <w:rFonts w:cs="Times New Roman"/>
        </w:rPr>
      </w:pPr>
      <w:r w:rsidRPr="00F218EF">
        <w:rPr>
          <w:rFonts w:cs="Times New Roman"/>
        </w:rPr>
        <w:t>AMD GPU with OpenCL support recommended but not required</w:t>
      </w:r>
      <w:r w:rsidR="00235AB9" w:rsidRPr="00F218EF">
        <w:rPr>
          <w:rFonts w:cs="Times New Roman"/>
        </w:rPr>
        <w:t>.</w:t>
      </w:r>
    </w:p>
    <w:p w:rsidR="007256D4" w:rsidRPr="00F218EF" w:rsidRDefault="005C1773" w:rsidP="007256D4">
      <w:pPr>
        <w:pStyle w:val="ListParagraph"/>
        <w:numPr>
          <w:ilvl w:val="0"/>
          <w:numId w:val="5"/>
        </w:numPr>
        <w:rPr>
          <w:rFonts w:cs="Times New Roman"/>
        </w:rPr>
      </w:pPr>
      <w:r w:rsidRPr="00F218EF">
        <w:rPr>
          <w:rFonts w:cs="Times New Roman"/>
        </w:rPr>
        <w:t xml:space="preserve">Microsoft Visual Studio </w:t>
      </w:r>
      <w:r w:rsidR="005E6309" w:rsidRPr="00F218EF">
        <w:rPr>
          <w:rFonts w:cs="Times New Roman"/>
        </w:rPr>
        <w:t>2008</w:t>
      </w:r>
      <w:r w:rsidR="00235AB9" w:rsidRPr="00F218EF">
        <w:rPr>
          <w:rFonts w:cs="Times New Roman"/>
        </w:rPr>
        <w:t>.</w:t>
      </w:r>
    </w:p>
    <w:p w:rsidR="00235AB9" w:rsidRPr="00F424FE" w:rsidRDefault="00235AB9" w:rsidP="00F424FE">
      <w:pPr>
        <w:pStyle w:val="ListParagraph"/>
        <w:numPr>
          <w:ilvl w:val="0"/>
          <w:numId w:val="5"/>
        </w:numPr>
        <w:rPr>
          <w:rFonts w:cs="Times New Roman"/>
        </w:rPr>
      </w:pPr>
      <w:r w:rsidRPr="00F218EF">
        <w:rPr>
          <w:rFonts w:cs="Times New Roman"/>
        </w:rPr>
        <w:t>Microsoft Windows XP or later.</w:t>
      </w:r>
      <w:r w:rsidR="00E83F36">
        <w:rPr>
          <w:rFonts w:cs="Times New Roman"/>
        </w:rPr>
        <w:br/>
      </w:r>
    </w:p>
    <w:p w:rsidR="00FA22BF" w:rsidRPr="00081918" w:rsidRDefault="009B6BDB" w:rsidP="00C92685">
      <w:pPr>
        <w:pStyle w:val="Heading2"/>
      </w:pPr>
      <w:bookmarkStart w:id="4" w:name="_Toc287875328"/>
      <w:r w:rsidRPr="00F218EF">
        <w:t>Download &amp; Install OpenCL Emu</w:t>
      </w:r>
      <w:bookmarkEnd w:id="4"/>
      <w:r w:rsidR="006A210F">
        <w:br/>
      </w:r>
    </w:p>
    <w:p w:rsidR="00235AB9" w:rsidRPr="00F218EF" w:rsidRDefault="00E47BE3" w:rsidP="003260D8">
      <w:pPr>
        <w:pStyle w:val="ListParagraph"/>
        <w:numPr>
          <w:ilvl w:val="0"/>
          <w:numId w:val="8"/>
        </w:numPr>
        <w:rPr>
          <w:rFonts w:cs="Times New Roman"/>
        </w:rPr>
      </w:pPr>
      <w:r w:rsidRPr="00F218EF">
        <w:rPr>
          <w:rFonts w:cs="Times New Roman"/>
        </w:rPr>
        <w:t>Install the AMD APP SDK to your computer.</w:t>
      </w:r>
    </w:p>
    <w:p w:rsidR="00FA22BF" w:rsidRPr="00822D60" w:rsidRDefault="0008061F" w:rsidP="00822D60">
      <w:pPr>
        <w:pStyle w:val="ListParagraph"/>
        <w:numPr>
          <w:ilvl w:val="0"/>
          <w:numId w:val="8"/>
        </w:numPr>
        <w:rPr>
          <w:rFonts w:cs="Times New Roman"/>
        </w:rPr>
      </w:pPr>
      <w:r w:rsidRPr="00F218EF">
        <w:rPr>
          <w:rFonts w:cs="Times New Roman"/>
        </w:rPr>
        <w:t xml:space="preserve">Download the OpenCL Emu </w:t>
      </w:r>
      <w:r w:rsidR="00D62F54">
        <w:rPr>
          <w:rFonts w:cs="Times New Roman"/>
        </w:rPr>
        <w:t xml:space="preserve">into any location </w:t>
      </w:r>
      <w:ins w:id="5" w:author="alyashev" w:date="2011-03-14T21:43:00Z">
        <w:r w:rsidR="00353C03">
          <w:rPr>
            <w:rFonts w:cs="Times New Roman"/>
          </w:rPr>
          <w:t>(</w:t>
        </w:r>
        <w:r w:rsidR="00353C03" w:rsidRPr="00DA3E63">
          <w:rPr>
            <w:rFonts w:eastAsia="Calibri" w:cs="Times New Roman"/>
            <w:i/>
          </w:rPr>
          <w:t>&lt;OPENCL_EMU_DIRECTORY&gt;</w:t>
        </w:r>
        <w:r w:rsidR="00353C03">
          <w:rPr>
            <w:rFonts w:eastAsia="Calibri" w:cs="Times New Roman"/>
            <w:i/>
          </w:rPr>
          <w:t xml:space="preserve">) </w:t>
        </w:r>
      </w:ins>
      <w:r w:rsidR="00D62F54">
        <w:rPr>
          <w:rFonts w:cs="Times New Roman"/>
        </w:rPr>
        <w:t>on your local machine.</w:t>
      </w:r>
      <w:r w:rsidR="0009280E">
        <w:rPr>
          <w:rFonts w:cs="Times New Roman"/>
        </w:rPr>
        <w:br/>
      </w:r>
    </w:p>
    <w:p w:rsidR="00C55881" w:rsidRPr="00081918" w:rsidRDefault="009B6BDB" w:rsidP="00C92685">
      <w:pPr>
        <w:pStyle w:val="Heading2"/>
      </w:pPr>
      <w:bookmarkStart w:id="6" w:name="_Toc287875329"/>
      <w:r w:rsidRPr="00F218EF">
        <w:t>Setting up Environment Variables</w:t>
      </w:r>
      <w:bookmarkEnd w:id="6"/>
    </w:p>
    <w:p w:rsidR="00FA22BF" w:rsidRDefault="006A210F" w:rsidP="00C55881">
      <w:pPr>
        <w:rPr>
          <w:i/>
        </w:rPr>
      </w:pPr>
      <w:r>
        <w:rPr>
          <w:rFonts w:cs="Times New Roman"/>
        </w:rPr>
        <w:br/>
      </w:r>
      <w:r w:rsidR="00FA22BF" w:rsidRPr="00F218EF">
        <w:rPr>
          <w:rFonts w:cs="Times New Roman"/>
        </w:rPr>
        <w:t xml:space="preserve">As part of the installation, the environment variable CLEMU_ROOT needs to be setup manually to point to the installation directory. </w:t>
      </w:r>
      <w:r w:rsidR="00332A00">
        <w:rPr>
          <w:rFonts w:cs="Times New Roman"/>
        </w:rPr>
        <w:t>In order to add the new Environment variable, navigate to:</w:t>
      </w:r>
      <w:r w:rsidR="00332A00">
        <w:rPr>
          <w:rFonts w:cs="Times New Roman"/>
        </w:rPr>
        <w:br/>
      </w:r>
      <w:r w:rsidR="00436321" w:rsidRPr="00C5698D">
        <w:rPr>
          <w:i/>
        </w:rPr>
        <w:t>Control Panel\System and Maintenance\System\Advanced System Setting\Environment Variables</w:t>
      </w:r>
    </w:p>
    <w:p w:rsidR="00C5698D" w:rsidRPr="00C5698D" w:rsidRDefault="00C5698D" w:rsidP="00C55881">
      <w:r>
        <w:t xml:space="preserve">And </w:t>
      </w:r>
      <w:r w:rsidR="00352098">
        <w:t>add</w:t>
      </w:r>
      <w:r w:rsidR="0031147C">
        <w:t>:</w:t>
      </w:r>
    </w:p>
    <w:p w:rsidR="00055085" w:rsidRPr="00F218EF" w:rsidRDefault="00352098" w:rsidP="00C55881">
      <w:pPr>
        <w:rPr>
          <w:rFonts w:cs="Times New Roman"/>
        </w:rPr>
      </w:pPr>
      <w:r>
        <w:rPr>
          <w:rFonts w:cs="Times New Roman"/>
        </w:rPr>
        <w:t xml:space="preserve">Variable: </w:t>
      </w:r>
      <w:r>
        <w:rPr>
          <w:rFonts w:cs="Times New Roman"/>
        </w:rPr>
        <w:tab/>
        <w:t>CLEMU_ROOT</w:t>
      </w:r>
      <w:r>
        <w:rPr>
          <w:rFonts w:cs="Times New Roman"/>
        </w:rPr>
        <w:br/>
        <w:t xml:space="preserve">Value: </w:t>
      </w:r>
      <w:r>
        <w:rPr>
          <w:rFonts w:cs="Times New Roman"/>
        </w:rPr>
        <w:tab/>
      </w:r>
      <w:r>
        <w:rPr>
          <w:rFonts w:cs="Times New Roman"/>
        </w:rPr>
        <w:tab/>
      </w:r>
      <w:del w:id="7" w:author="alyashev" w:date="2011-03-14T21:42:00Z">
        <w:r w:rsidR="00FA22BF" w:rsidRPr="00F218EF" w:rsidDel="00353C03">
          <w:rPr>
            <w:rFonts w:cs="Times New Roman"/>
          </w:rPr>
          <w:delText>C: \P</w:delText>
        </w:r>
        <w:r w:rsidR="0008061F" w:rsidRPr="00F218EF" w:rsidDel="00353C03">
          <w:rPr>
            <w:rFonts w:cs="Times New Roman"/>
          </w:rPr>
          <w:delText>rogram Files\ATI Stream</w:delText>
        </w:r>
      </w:del>
      <w:ins w:id="8" w:author="alyashev" w:date="2011-03-14T21:42:00Z">
        <w:r w:rsidR="00353C03" w:rsidRPr="00DA3E63">
          <w:rPr>
            <w:rFonts w:eastAsia="Calibri" w:cs="Times New Roman"/>
            <w:i/>
          </w:rPr>
          <w:t>&lt;OPENCL_EMU_DIRECTORY&gt;</w:t>
        </w:r>
      </w:ins>
      <w:r w:rsidR="00FA22BF" w:rsidRPr="00F218EF">
        <w:rPr>
          <w:rFonts w:cs="Times New Roman"/>
        </w:rPr>
        <w:t>\opencl_emu</w:t>
      </w:r>
    </w:p>
    <w:p w:rsidR="00297A2E" w:rsidRPr="00F218EF" w:rsidRDefault="00297A2E" w:rsidP="00055085">
      <w:pPr>
        <w:pStyle w:val="ListParagraph"/>
        <w:ind w:left="1680"/>
        <w:rPr>
          <w:rFonts w:cs="Times New Roman"/>
        </w:rPr>
      </w:pPr>
    </w:p>
    <w:p w:rsidR="00C55881" w:rsidRPr="00F218EF" w:rsidRDefault="009B6BDB" w:rsidP="00C92685">
      <w:pPr>
        <w:pStyle w:val="Heading2"/>
      </w:pPr>
      <w:bookmarkStart w:id="9" w:name="_Toc287875330"/>
      <w:r w:rsidRPr="00F218EF">
        <w:t>Setting up Microsoft Visual Studio Test Project</w:t>
      </w:r>
      <w:bookmarkEnd w:id="9"/>
      <w:r w:rsidR="002531DF">
        <w:br/>
      </w:r>
    </w:p>
    <w:p w:rsidR="00E6511C" w:rsidRPr="00F218EF" w:rsidRDefault="00B31BF2" w:rsidP="00B31BF2">
      <w:pPr>
        <w:rPr>
          <w:rFonts w:cs="Times New Roman"/>
        </w:rPr>
      </w:pPr>
      <w:r w:rsidRPr="00F218EF">
        <w:rPr>
          <w:rFonts w:cs="Times New Roman"/>
        </w:rPr>
        <w:t xml:space="preserve">The </w:t>
      </w:r>
      <w:r w:rsidR="00E63CE0" w:rsidRPr="00F218EF">
        <w:rPr>
          <w:rFonts w:cs="Times New Roman"/>
        </w:rPr>
        <w:t xml:space="preserve">Microsoft </w:t>
      </w:r>
      <w:r w:rsidRPr="00F218EF">
        <w:rPr>
          <w:rFonts w:cs="Times New Roman"/>
        </w:rPr>
        <w:t>Visual Studio</w:t>
      </w:r>
      <w:r w:rsidR="00E63CE0" w:rsidRPr="00F218EF">
        <w:rPr>
          <w:rFonts w:cs="Times New Roman"/>
        </w:rPr>
        <w:t xml:space="preserve"> is the recommended developing environment for this tool and requires these quick changes to configure the OpenCL Emulator.</w:t>
      </w:r>
    </w:p>
    <w:p w:rsidR="00C55881" w:rsidRPr="00BA24CC" w:rsidRDefault="000C40A6" w:rsidP="004870AC">
      <w:pPr>
        <w:pStyle w:val="Heading4"/>
        <w:numPr>
          <w:ilvl w:val="2"/>
          <w:numId w:val="30"/>
        </w:numPr>
      </w:pPr>
      <w:r w:rsidRPr="00F218EF">
        <w:t>Additional Include Directories</w:t>
      </w:r>
      <w:r w:rsidR="00C55881" w:rsidRPr="00F218EF">
        <w:t>:</w:t>
      </w:r>
    </w:p>
    <w:p w:rsidR="009F5EDE" w:rsidRPr="00F218EF" w:rsidRDefault="00E63CE0" w:rsidP="00B31BF2">
      <w:pPr>
        <w:rPr>
          <w:rFonts w:cs="Times New Roman"/>
        </w:rPr>
      </w:pPr>
      <w:r w:rsidRPr="00F218EF">
        <w:rPr>
          <w:rFonts w:cs="Times New Roman"/>
        </w:rPr>
        <w:t>From the Visual Studio window, go to:</w:t>
      </w:r>
      <w:r w:rsidR="00E615A8">
        <w:rPr>
          <w:rFonts w:cs="Times New Roman"/>
        </w:rPr>
        <w:t xml:space="preserve"> </w:t>
      </w:r>
      <w:r w:rsidR="000C40A6" w:rsidRPr="00F218EF">
        <w:rPr>
          <w:rFonts w:cs="Times New Roman"/>
        </w:rPr>
        <w:t>Project Properties</w:t>
      </w:r>
      <w:r w:rsidR="00074AD2" w:rsidRPr="00F218EF">
        <w:rPr>
          <w:rFonts w:cs="Times New Roman"/>
        </w:rPr>
        <w:t xml:space="preserve"> -&gt;</w:t>
      </w:r>
      <w:r w:rsidR="004D3ABA">
        <w:rPr>
          <w:rFonts w:cs="Times New Roman"/>
        </w:rPr>
        <w:t xml:space="preserve"> C/C++ -&gt; </w:t>
      </w:r>
      <w:r w:rsidR="000C40A6" w:rsidRPr="00F218EF">
        <w:rPr>
          <w:rFonts w:cs="Times New Roman"/>
        </w:rPr>
        <w:t>General</w:t>
      </w:r>
      <w:r w:rsidR="000347FB">
        <w:rPr>
          <w:rFonts w:cs="Times New Roman"/>
        </w:rPr>
        <w:t xml:space="preserve"> and i</w:t>
      </w:r>
      <w:r w:rsidR="009F5EDE" w:rsidRPr="00F218EF">
        <w:rPr>
          <w:rFonts w:cs="Times New Roman"/>
        </w:rPr>
        <w:t xml:space="preserve">nclude the following new paths in the </w:t>
      </w:r>
      <w:r w:rsidR="000C40A6" w:rsidRPr="00F218EF">
        <w:rPr>
          <w:rFonts w:cs="Times New Roman"/>
        </w:rPr>
        <w:t>additional include directories:</w:t>
      </w:r>
    </w:p>
    <w:p w:rsidR="00D24F72" w:rsidRDefault="009F5EDE" w:rsidP="00D36F66">
      <w:pPr>
        <w:rPr>
          <w:rFonts w:ascii="Consolas" w:eastAsia="Calibri" w:hAnsi="Consolas" w:cs="Consolas"/>
        </w:rPr>
      </w:pPr>
      <w:r w:rsidRPr="006232EB">
        <w:rPr>
          <w:rFonts w:ascii="Consolas" w:eastAsia="Calibri" w:hAnsi="Consolas" w:cs="Consolas"/>
        </w:rPr>
        <w:t>$(</w:t>
      </w:r>
      <w:ins w:id="10" w:author="alyashev" w:date="2011-03-15T08:20:00Z">
        <w:r w:rsidR="00B06B81">
          <w:rPr>
            <w:rFonts w:ascii="Consolas" w:eastAsia="Calibri" w:hAnsi="Consolas" w:cs="Consolas"/>
          </w:rPr>
          <w:t>AMDAPPSDKROOT</w:t>
        </w:r>
      </w:ins>
      <w:del w:id="11" w:author="alyashev" w:date="2011-03-15T08:20:00Z">
        <w:r w:rsidRPr="006232EB" w:rsidDel="00B06B81">
          <w:rPr>
            <w:rFonts w:ascii="Consolas" w:eastAsia="Calibri" w:hAnsi="Consolas" w:cs="Consolas"/>
          </w:rPr>
          <w:delText>ATISTREAMSDKROOT</w:delText>
        </w:r>
      </w:del>
      <w:r w:rsidRPr="006232EB">
        <w:rPr>
          <w:rFonts w:ascii="Consolas" w:eastAsia="Calibri" w:hAnsi="Consolas" w:cs="Consolas"/>
        </w:rPr>
        <w:t>)\include</w:t>
      </w:r>
      <w:r w:rsidR="00E75CD8" w:rsidRPr="006232EB">
        <w:rPr>
          <w:rFonts w:ascii="Consolas" w:eastAsia="Calibri" w:hAnsi="Consolas" w:cs="Consolas"/>
        </w:rPr>
        <w:br/>
      </w:r>
      <w:r w:rsidRPr="006232EB">
        <w:rPr>
          <w:rFonts w:ascii="Consolas" w:eastAsia="Calibri" w:hAnsi="Consolas" w:cs="Consolas"/>
        </w:rPr>
        <w:t>$(CLEMU_ROOT)\clemu</w:t>
      </w:r>
      <w:r w:rsidR="00E75CD8" w:rsidRPr="006232EB">
        <w:rPr>
          <w:rFonts w:ascii="Consolas" w:eastAsia="Calibri" w:hAnsi="Consolas" w:cs="Consolas"/>
        </w:rPr>
        <w:br/>
      </w:r>
      <w:r w:rsidRPr="006232EB">
        <w:rPr>
          <w:rFonts w:ascii="Consolas" w:eastAsia="Calibri" w:hAnsi="Consolas" w:cs="Consolas"/>
        </w:rPr>
        <w:t>$(CLEMU_ROOT)\runCL</w:t>
      </w:r>
      <w:r w:rsidR="00E75CD8" w:rsidRPr="006232EB">
        <w:rPr>
          <w:rFonts w:ascii="Consolas" w:eastAsia="Calibri" w:hAnsi="Consolas" w:cs="Consolas"/>
        </w:rPr>
        <w:br/>
      </w:r>
      <w:r w:rsidRPr="006232EB">
        <w:rPr>
          <w:rFonts w:ascii="Consolas" w:eastAsia="Calibri" w:hAnsi="Consolas" w:cs="Consolas"/>
        </w:rPr>
        <w:t>$(CLEMU_ROOT)\SDKUtil</w:t>
      </w:r>
      <w:r w:rsidR="00E75CD8" w:rsidRPr="006232EB">
        <w:rPr>
          <w:rFonts w:ascii="Consolas" w:eastAsia="Calibri" w:hAnsi="Consolas" w:cs="Consolas"/>
        </w:rPr>
        <w:br/>
        <w:t>$(CLEMU_ROOT)\include</w:t>
      </w:r>
    </w:p>
    <w:p w:rsidR="00B06B81" w:rsidRDefault="00797B45" w:rsidP="00797B45">
      <w:pPr>
        <w:rPr>
          <w:ins w:id="12" w:author="alyashev" w:date="2011-03-15T08:21:00Z"/>
          <w:rFonts w:eastAsia="Calibri" w:cs="Times New Roman"/>
        </w:rPr>
      </w:pPr>
      <w:r w:rsidRPr="00797B45">
        <w:rPr>
          <w:rFonts w:eastAsia="Calibri" w:cs="Times New Roman"/>
        </w:rPr>
        <w:t>Note:</w:t>
      </w:r>
    </w:p>
    <w:p w:rsidR="00797B45" w:rsidRDefault="00797B45" w:rsidP="00797B45">
      <w:r w:rsidRPr="00797B45">
        <w:rPr>
          <w:rFonts w:eastAsia="Calibri" w:cs="Times New Roman"/>
        </w:rPr>
        <w:t xml:space="preserve"> </w:t>
      </w:r>
      <w:del w:id="13" w:author="alyashev" w:date="2011-03-15T08:21:00Z">
        <w:r w:rsidDel="00B06B81">
          <w:rPr>
            <w:rFonts w:eastAsia="Calibri" w:cs="Times New Roman"/>
          </w:rPr>
          <w:delText xml:space="preserve">Starting from OpenCL SDK 2.4, </w:delText>
        </w:r>
        <w:r w:rsidRPr="006232EB" w:rsidDel="00B06B81">
          <w:rPr>
            <w:rFonts w:ascii="Consolas" w:eastAsia="Calibri" w:hAnsi="Consolas" w:cs="Consolas"/>
          </w:rPr>
          <w:delText>ATISTREAMSDKROOT</w:delText>
        </w:r>
        <w:r w:rsidDel="00B06B81">
          <w:rPr>
            <w:rFonts w:eastAsia="Calibri" w:cs="Times New Roman"/>
          </w:rPr>
          <w:delText xml:space="preserve"> is replaced with </w:delText>
        </w:r>
        <w:r w:rsidRPr="00797B45" w:rsidDel="00B06B81">
          <w:rPr>
            <w:rFonts w:ascii="Consolas" w:hAnsi="Consolas" w:cs="Consolas"/>
          </w:rPr>
          <w:delText>AMDAPPSDKROOT</w:delText>
        </w:r>
        <w:r w:rsidDel="00B06B81">
          <w:rPr>
            <w:rFonts w:ascii="Consolas" w:hAnsi="Consolas" w:cs="Consolas"/>
          </w:rPr>
          <w:delText xml:space="preserve">. </w:delText>
        </w:r>
        <w:r w:rsidDel="00B06B81">
          <w:rPr>
            <w:rFonts w:cs="Times New Roman"/>
          </w:rPr>
          <w:delText xml:space="preserve">If you upgrade from SDK v2.3 to v2.4, all you need to do is edit your old </w:delText>
        </w:r>
        <w:r w:rsidRPr="006232EB" w:rsidDel="00B06B81">
          <w:rPr>
            <w:rFonts w:ascii="Consolas" w:eastAsia="Calibri" w:hAnsi="Consolas" w:cs="Consolas"/>
          </w:rPr>
          <w:delText>ATISTREAMSDKROOT</w:delText>
        </w:r>
        <w:r w:rsidDel="00B06B81">
          <w:rPr>
            <w:rFonts w:eastAsia="Calibri" w:cs="Times New Roman"/>
          </w:rPr>
          <w:delText xml:space="preserve"> which will now point to:</w:delText>
        </w:r>
        <w:r w:rsidR="00342C6C" w:rsidDel="00B06B81">
          <w:rPr>
            <w:rFonts w:eastAsia="Calibri" w:cs="Times New Roman"/>
          </w:rPr>
          <w:delText xml:space="preserve">  </w:delText>
        </w:r>
        <w:r w:rsidRPr="00797B45" w:rsidDel="00B06B81">
          <w:rPr>
            <w:rFonts w:ascii="Consolas" w:hAnsi="Consolas" w:cs="Consolas"/>
          </w:rPr>
          <w:delText>ATISTREAMSDKROOT = %AMDAPPSDKROOT%</w:delText>
        </w:r>
      </w:del>
    </w:p>
    <w:p w:rsidR="00797B45" w:rsidRDefault="00B06B81" w:rsidP="00D36F66">
      <w:pPr>
        <w:rPr>
          <w:ins w:id="14" w:author="alyashev" w:date="2011-03-15T08:23:00Z"/>
          <w:rFonts w:eastAsia="Calibri" w:cs="Times New Roman"/>
        </w:rPr>
      </w:pPr>
      <w:ins w:id="15" w:author="alyashev" w:date="2011-03-15T08:22:00Z">
        <w:r>
          <w:rPr>
            <w:rFonts w:eastAsia="Calibri" w:cs="Times New Roman"/>
          </w:rPr>
          <w:t>U</w:t>
        </w:r>
      </w:ins>
      <w:ins w:id="16" w:author="alyashev" w:date="2011-03-15T08:21:00Z">
        <w:r>
          <w:rPr>
            <w:rFonts w:eastAsia="Calibri" w:cs="Times New Roman"/>
          </w:rPr>
          <w:t>se</w:t>
        </w:r>
      </w:ins>
      <w:ins w:id="17" w:author="alyashev" w:date="2011-03-15T08:22:00Z">
        <w:r>
          <w:rPr>
            <w:rFonts w:eastAsia="Calibri" w:cs="Times New Roman"/>
          </w:rPr>
          <w:t>re</w:t>
        </w:r>
      </w:ins>
      <w:ins w:id="18" w:author="alyashev" w:date="2011-03-15T08:21:00Z">
        <w:r>
          <w:rPr>
            <w:rFonts w:eastAsia="Calibri" w:cs="Times New Roman"/>
          </w:rPr>
          <w:t>s who had download</w:t>
        </w:r>
      </w:ins>
      <w:ins w:id="19" w:author="alyashev" w:date="2011-03-15T08:35:00Z">
        <w:r w:rsidR="000142FB">
          <w:rPr>
            <w:rFonts w:eastAsia="Calibri" w:cs="Times New Roman"/>
          </w:rPr>
          <w:t>ed</w:t>
        </w:r>
      </w:ins>
      <w:ins w:id="20" w:author="alyashev" w:date="2011-03-15T08:21:00Z">
        <w:r>
          <w:rPr>
            <w:rFonts w:eastAsia="Calibri" w:cs="Times New Roman"/>
          </w:rPr>
          <w:t xml:space="preserve"> </w:t>
        </w:r>
      </w:ins>
      <w:ins w:id="21" w:author="alyashev" w:date="2011-03-15T08:22:00Z">
        <w:r>
          <w:rPr>
            <w:rFonts w:eastAsia="Calibri" w:cs="Times New Roman"/>
          </w:rPr>
          <w:t xml:space="preserve">the ocl-emu before APP SDK 2.4 </w:t>
        </w:r>
      </w:ins>
      <w:ins w:id="22" w:author="alyashev" w:date="2011-03-15T08:24:00Z">
        <w:r>
          <w:rPr>
            <w:rFonts w:eastAsia="Calibri" w:cs="Times New Roman"/>
          </w:rPr>
          <w:t>have</w:t>
        </w:r>
      </w:ins>
      <w:ins w:id="23" w:author="alyashev" w:date="2011-03-15T08:22:00Z">
        <w:r>
          <w:rPr>
            <w:rFonts w:eastAsia="Calibri" w:cs="Times New Roman"/>
          </w:rPr>
          <w:t xml:space="preserve"> to add environment </w:t>
        </w:r>
      </w:ins>
      <w:ins w:id="24" w:author="alyashev" w:date="2011-03-15T08:23:00Z">
        <w:r>
          <w:rPr>
            <w:rFonts w:eastAsia="Calibri" w:cs="Times New Roman"/>
          </w:rPr>
          <w:t>variable</w:t>
        </w:r>
      </w:ins>
    </w:p>
    <w:p w:rsidR="00B06B81" w:rsidRPr="00797B45" w:rsidRDefault="00B06B81" w:rsidP="00D36F66">
      <w:pPr>
        <w:rPr>
          <w:rFonts w:eastAsia="Calibri" w:cs="Times New Roman"/>
        </w:rPr>
      </w:pPr>
      <w:ins w:id="25" w:author="alyashev" w:date="2011-03-15T08:23:00Z">
        <w:r>
          <w:rPr>
            <w:rFonts w:eastAsia="Calibri" w:cs="Times New Roman"/>
          </w:rPr>
          <w:t>AMDAPPSDKROOT = %ATISTREAMSDKROOT%</w:t>
        </w:r>
      </w:ins>
    </w:p>
    <w:p w:rsidR="00C55881" w:rsidRPr="00F218EF" w:rsidRDefault="000C40A6" w:rsidP="006C7463">
      <w:pPr>
        <w:pStyle w:val="Heading4"/>
        <w:numPr>
          <w:ilvl w:val="2"/>
          <w:numId w:val="30"/>
        </w:numPr>
      </w:pPr>
      <w:r w:rsidRPr="00F218EF">
        <w:t>Preprocessor</w:t>
      </w:r>
      <w:r w:rsidR="00C55881" w:rsidRPr="00F218EF">
        <w:t>:</w:t>
      </w:r>
    </w:p>
    <w:p w:rsidR="000C40A6" w:rsidRPr="00F218EF" w:rsidRDefault="000C40A6" w:rsidP="000C40A6">
      <w:pPr>
        <w:rPr>
          <w:rFonts w:cs="Times New Roman"/>
        </w:rPr>
      </w:pPr>
      <w:r w:rsidRPr="00F218EF">
        <w:rPr>
          <w:rFonts w:cs="Times New Roman"/>
        </w:rPr>
        <w:t>Now go to “</w:t>
      </w:r>
      <w:r w:rsidR="00370986" w:rsidRPr="00F218EF">
        <w:rPr>
          <w:rFonts w:cs="Times New Roman"/>
        </w:rPr>
        <w:t>Preprocessor</w:t>
      </w:r>
      <w:r w:rsidRPr="00F218EF">
        <w:rPr>
          <w:rFonts w:cs="Times New Roman"/>
        </w:rPr>
        <w:t xml:space="preserve">” tab </w:t>
      </w:r>
      <w:r w:rsidR="009A4D77">
        <w:rPr>
          <w:rFonts w:cs="Times New Roman"/>
        </w:rPr>
        <w:t xml:space="preserve">in the same Project Properties window </w:t>
      </w:r>
      <w:r w:rsidRPr="00F218EF">
        <w:rPr>
          <w:rFonts w:cs="Times New Roman"/>
        </w:rPr>
        <w:t xml:space="preserve">and add </w:t>
      </w:r>
      <w:r w:rsidR="009A4D77">
        <w:rPr>
          <w:rFonts w:cs="Times New Roman"/>
        </w:rPr>
        <w:t>the following preprocessor</w:t>
      </w:r>
    </w:p>
    <w:p w:rsidR="00C55881" w:rsidRPr="00F218EF" w:rsidRDefault="000C40A6" w:rsidP="00C64C35">
      <w:pPr>
        <w:pStyle w:val="NoSpacing"/>
      </w:pPr>
      <w:r w:rsidRPr="00F218EF">
        <w:t>_GPU_EMU</w:t>
      </w:r>
      <w:r w:rsidR="00D36F66">
        <w:t>_IMPL</w:t>
      </w:r>
      <w:r w:rsidRPr="00F218EF">
        <w:t xml:space="preserve">           </w:t>
      </w:r>
    </w:p>
    <w:p w:rsidR="00C55881" w:rsidRPr="00F218EF" w:rsidRDefault="000C40A6" w:rsidP="006C7463">
      <w:pPr>
        <w:pStyle w:val="Heading4"/>
        <w:numPr>
          <w:ilvl w:val="2"/>
          <w:numId w:val="30"/>
        </w:numPr>
      </w:pPr>
      <w:r w:rsidRPr="00F218EF">
        <w:t>Code Generation</w:t>
      </w:r>
      <w:r w:rsidR="00C55881" w:rsidRPr="00F218EF">
        <w:t>:</w:t>
      </w:r>
    </w:p>
    <w:p w:rsidR="000C40A6" w:rsidRPr="00F218EF" w:rsidRDefault="000C40A6" w:rsidP="000C40A6">
      <w:pPr>
        <w:rPr>
          <w:rFonts w:cs="Times New Roman"/>
        </w:rPr>
      </w:pPr>
      <w:r w:rsidRPr="00F218EF">
        <w:rPr>
          <w:rFonts w:cs="Times New Roman"/>
        </w:rPr>
        <w:t xml:space="preserve">The code generation option would be selected depending upon the target application. </w:t>
      </w:r>
      <w:r w:rsidR="00B37E02">
        <w:rPr>
          <w:rFonts w:cs="Times New Roman"/>
        </w:rPr>
        <w:t>For example if you’re building a Multi-threaded Debug application (not DLL) then you may select:</w:t>
      </w:r>
    </w:p>
    <w:p w:rsidR="000C40A6" w:rsidRPr="0046617B" w:rsidRDefault="000C40A6" w:rsidP="00270A55">
      <w:pPr>
        <w:pStyle w:val="NoSpacing"/>
      </w:pPr>
      <w:r w:rsidRPr="00F218EF">
        <w:t>Multi-Threaded Debug (/MTd).</w:t>
      </w:r>
    </w:p>
    <w:p w:rsidR="00C55881" w:rsidRPr="00F218EF" w:rsidRDefault="000C40A6" w:rsidP="006C7463">
      <w:pPr>
        <w:pStyle w:val="Heading4"/>
        <w:numPr>
          <w:ilvl w:val="2"/>
          <w:numId w:val="30"/>
        </w:numPr>
      </w:pPr>
      <w:r w:rsidRPr="00F218EF">
        <w:t>Linker</w:t>
      </w:r>
      <w:r w:rsidR="00C55881" w:rsidRPr="00F218EF">
        <w:t>:</w:t>
      </w:r>
    </w:p>
    <w:p w:rsidR="00A272C3" w:rsidRPr="00F218EF" w:rsidRDefault="00B548E4" w:rsidP="00CE266D">
      <w:pPr>
        <w:rPr>
          <w:rFonts w:cs="Times New Roman"/>
        </w:rPr>
      </w:pPr>
      <w:r w:rsidRPr="00F218EF">
        <w:rPr>
          <w:rFonts w:cs="Times New Roman"/>
        </w:rPr>
        <w:t xml:space="preserve">Now proceed to </w:t>
      </w:r>
      <w:r w:rsidRPr="00522E27">
        <w:rPr>
          <w:rFonts w:cs="Times New Roman"/>
          <w:b/>
          <w:i/>
        </w:rPr>
        <w:t xml:space="preserve">Configuration </w:t>
      </w:r>
      <w:r w:rsidR="00D43F36" w:rsidRPr="00522E27">
        <w:rPr>
          <w:rFonts w:cs="Times New Roman"/>
          <w:b/>
          <w:i/>
        </w:rPr>
        <w:t xml:space="preserve">Properties -&gt; Linker -&gt; General </w:t>
      </w:r>
      <w:r w:rsidR="00D43F36">
        <w:rPr>
          <w:rFonts w:cs="Times New Roman"/>
        </w:rPr>
        <w:t>and a</w:t>
      </w:r>
      <w:r w:rsidRPr="00F218EF">
        <w:rPr>
          <w:rFonts w:cs="Times New Roman"/>
        </w:rPr>
        <w:t>dd the following as additional library directories:</w:t>
      </w:r>
      <w:r w:rsidR="00A272C3" w:rsidRPr="00F218EF">
        <w:rPr>
          <w:rFonts w:cs="Times New Roman"/>
        </w:rPr>
        <w:tab/>
      </w:r>
    </w:p>
    <w:p w:rsidR="00A272C3" w:rsidRDefault="00B548E4" w:rsidP="00270A55">
      <w:pPr>
        <w:pStyle w:val="NoSpacing"/>
        <w:rPr>
          <w:rFonts w:eastAsia="Calibri"/>
        </w:rPr>
      </w:pPr>
      <w:r w:rsidRPr="00F218EF">
        <w:rPr>
          <w:rFonts w:eastAsia="Calibri"/>
        </w:rPr>
        <w:t>$(</w:t>
      </w:r>
      <w:ins w:id="26" w:author="alyashev" w:date="2011-03-15T08:24:00Z">
        <w:r w:rsidR="00B06B81">
          <w:rPr>
            <w:rFonts w:eastAsia="Calibri"/>
          </w:rPr>
          <w:t>AMDAPPSDKROOT</w:t>
        </w:r>
      </w:ins>
      <w:del w:id="27" w:author="alyashev" w:date="2011-03-15T08:24:00Z">
        <w:r w:rsidRPr="00F218EF" w:rsidDel="00B06B81">
          <w:rPr>
            <w:rFonts w:eastAsia="Calibri"/>
          </w:rPr>
          <w:delText>ATISTREAMSDKROOT</w:delText>
        </w:r>
      </w:del>
      <w:r w:rsidRPr="00F218EF">
        <w:rPr>
          <w:rFonts w:eastAsia="Calibri"/>
        </w:rPr>
        <w:t>)\lib\x86</w:t>
      </w:r>
      <w:r w:rsidR="00CE266D">
        <w:rPr>
          <w:rFonts w:eastAsia="Calibri"/>
        </w:rPr>
        <w:br/>
      </w:r>
      <w:r w:rsidRPr="00F218EF">
        <w:rPr>
          <w:rFonts w:eastAsia="Calibri"/>
        </w:rPr>
        <w:t>$(CLEMU_ROOT)\lib\debug\x86</w:t>
      </w:r>
      <w:r w:rsidR="00CE266D">
        <w:rPr>
          <w:rFonts w:eastAsia="Calibri"/>
        </w:rPr>
        <w:br/>
      </w:r>
      <w:r w:rsidRPr="00F218EF">
        <w:rPr>
          <w:rFonts w:eastAsia="Calibri"/>
        </w:rPr>
        <w:t>$(CLEMU_ROOT)\lib\x86</w:t>
      </w:r>
    </w:p>
    <w:p w:rsidR="00270A55" w:rsidRPr="00F218EF" w:rsidRDefault="00270A55" w:rsidP="00270A55">
      <w:pPr>
        <w:pStyle w:val="NoSpacing"/>
        <w:rPr>
          <w:rFonts w:eastAsia="Calibri"/>
        </w:rPr>
      </w:pPr>
    </w:p>
    <w:p w:rsidR="00A272C3" w:rsidRPr="00F218EF" w:rsidRDefault="00B548E4" w:rsidP="000C40A6">
      <w:pPr>
        <w:rPr>
          <w:rFonts w:cs="Times New Roman"/>
        </w:rPr>
      </w:pPr>
      <w:r w:rsidRPr="00F218EF">
        <w:rPr>
          <w:rFonts w:cs="Times New Roman"/>
        </w:rPr>
        <w:t xml:space="preserve">Proceed </w:t>
      </w:r>
      <w:r w:rsidRPr="007234DE">
        <w:rPr>
          <w:rFonts w:cs="Times New Roman"/>
          <w:b/>
          <w:i/>
        </w:rPr>
        <w:t xml:space="preserve">to Linker -&gt; Input </w:t>
      </w:r>
      <w:r w:rsidRPr="00F218EF">
        <w:rPr>
          <w:rFonts w:cs="Times New Roman"/>
        </w:rPr>
        <w:t>and add the following as Additional Dependencies:</w:t>
      </w:r>
    </w:p>
    <w:p w:rsidR="00B548E4" w:rsidRDefault="0052564B" w:rsidP="007023B3">
      <w:pPr>
        <w:pStyle w:val="NoSpacing"/>
        <w:rPr>
          <w:rFonts w:eastAsia="Calibri"/>
        </w:rPr>
      </w:pPr>
      <w:r>
        <w:rPr>
          <w:rFonts w:eastAsia="Calibri"/>
        </w:rPr>
        <w:lastRenderedPageBreak/>
        <w:t>OpenCL.lib</w:t>
      </w:r>
      <w:r>
        <w:rPr>
          <w:rFonts w:eastAsia="Calibri"/>
        </w:rPr>
        <w:br/>
      </w:r>
      <w:r w:rsidR="00B548E4" w:rsidRPr="00F218EF">
        <w:rPr>
          <w:rFonts w:eastAsia="Calibri"/>
        </w:rPr>
        <w:t>runCl.lib</w:t>
      </w:r>
    </w:p>
    <w:p w:rsidR="007023B3" w:rsidRPr="00F218EF" w:rsidRDefault="007023B3" w:rsidP="007023B3">
      <w:pPr>
        <w:pStyle w:val="NoSpacing"/>
        <w:rPr>
          <w:rFonts w:eastAsia="Calibri"/>
        </w:rPr>
      </w:pPr>
    </w:p>
    <w:p w:rsidR="00B548E4" w:rsidRPr="00F218EF" w:rsidRDefault="00B548E4" w:rsidP="000C40A6">
      <w:pPr>
        <w:rPr>
          <w:rFonts w:cs="Times New Roman"/>
        </w:rPr>
      </w:pPr>
      <w:r w:rsidRPr="00F218EF">
        <w:rPr>
          <w:rFonts w:cs="Times New Roman"/>
        </w:rPr>
        <w:t>Your Visual Studio is now all set to run OpenCL Emu.</w:t>
      </w:r>
    </w:p>
    <w:p w:rsidR="00A272C3" w:rsidRPr="00F218EF" w:rsidRDefault="00A272C3" w:rsidP="00A272C3">
      <w:pPr>
        <w:rPr>
          <w:rFonts w:eastAsia="Calibri" w:cs="Times New Roman"/>
        </w:rPr>
      </w:pPr>
      <w:r w:rsidRPr="00F218EF">
        <w:rPr>
          <w:rFonts w:eastAsia="Calibri" w:cs="Times New Roman"/>
        </w:rPr>
        <w:t>To build libraries and sample applications, use a solution file located under:</w:t>
      </w:r>
    </w:p>
    <w:p w:rsidR="00A272C3" w:rsidRPr="00F218EF" w:rsidRDefault="00A272C3" w:rsidP="00A272C3">
      <w:pPr>
        <w:rPr>
          <w:rFonts w:eastAsia="Calibri" w:cs="Times New Roman"/>
        </w:rPr>
      </w:pPr>
      <w:r w:rsidRPr="00F218EF">
        <w:rPr>
          <w:rFonts w:eastAsia="Calibri" w:cs="Times New Roman"/>
        </w:rPr>
        <w:t>…\opencl-emu_app\src</w:t>
      </w:r>
    </w:p>
    <w:p w:rsidR="00A272C3" w:rsidRPr="00F218EF" w:rsidRDefault="00A272C3" w:rsidP="00A272C3">
      <w:pPr>
        <w:rPr>
          <w:rFonts w:eastAsia="Calibri" w:cs="Times New Roman"/>
        </w:rPr>
      </w:pPr>
      <w:r w:rsidRPr="00F218EF">
        <w:rPr>
          <w:rFonts w:eastAsia="Calibri" w:cs="Times New Roman"/>
        </w:rPr>
        <w:t xml:space="preserve">It does not require any changes </w:t>
      </w:r>
      <w:r w:rsidR="007B1BC0" w:rsidRPr="00F218EF">
        <w:rPr>
          <w:rFonts w:eastAsia="Calibri" w:cs="Times New Roman"/>
        </w:rPr>
        <w:t>and should correctly compile out of the box</w:t>
      </w:r>
      <w:r w:rsidRPr="00F218EF">
        <w:rPr>
          <w:rFonts w:eastAsia="Calibri" w:cs="Times New Roman"/>
        </w:rPr>
        <w:t>.</w:t>
      </w:r>
    </w:p>
    <w:p w:rsidR="0013161A" w:rsidRDefault="00CC668D" w:rsidP="00401A74">
      <w:pPr>
        <w:pStyle w:val="Heading1"/>
        <w:numPr>
          <w:ilvl w:val="0"/>
          <w:numId w:val="30"/>
        </w:numPr>
        <w:rPr>
          <w:rFonts w:ascii="Times New Roman" w:hAnsi="Times New Roman" w:cs="Times New Roman"/>
        </w:rPr>
      </w:pPr>
      <w:bookmarkStart w:id="28" w:name="_Toc287875331"/>
      <w:r>
        <w:rPr>
          <w:rFonts w:ascii="Times New Roman" w:hAnsi="Times New Roman" w:cs="Times New Roman"/>
        </w:rPr>
        <w:t xml:space="preserve">How </w:t>
      </w:r>
      <w:r w:rsidR="00030614" w:rsidRPr="00F218EF">
        <w:rPr>
          <w:rFonts w:ascii="Times New Roman" w:hAnsi="Times New Roman" w:cs="Times New Roman"/>
        </w:rPr>
        <w:t xml:space="preserve">to </w:t>
      </w:r>
      <w:r w:rsidR="009665D1" w:rsidRPr="00F218EF">
        <w:rPr>
          <w:rFonts w:ascii="Times New Roman" w:hAnsi="Times New Roman" w:cs="Times New Roman"/>
        </w:rPr>
        <w:t>Use OpenCL Emu with Example</w:t>
      </w:r>
      <w:bookmarkEnd w:id="28"/>
    </w:p>
    <w:p w:rsidR="006F3BA5" w:rsidRPr="006F3BA5" w:rsidRDefault="006F3BA5" w:rsidP="006F3BA5">
      <w:r>
        <w:t xml:space="preserve">This section explains, with an example, how to use OCL_EMU tool </w:t>
      </w:r>
      <w:r w:rsidR="006F55F4">
        <w:t>to quickly right OpenCL kernels.</w:t>
      </w:r>
    </w:p>
    <w:p w:rsidR="00C55881" w:rsidRPr="00F218EF" w:rsidRDefault="00C55881" w:rsidP="00C55881">
      <w:pPr>
        <w:rPr>
          <w:rFonts w:cs="Times New Roman"/>
        </w:rPr>
      </w:pPr>
    </w:p>
    <w:p w:rsidR="004F2AFC" w:rsidRPr="00F218EF" w:rsidRDefault="006641D6" w:rsidP="00C92685">
      <w:pPr>
        <w:pStyle w:val="Heading2"/>
      </w:pPr>
      <w:bookmarkStart w:id="29" w:name="_Toc287875332"/>
      <w:r>
        <w:t>OpenCL-E</w:t>
      </w:r>
      <w:r w:rsidR="00745183" w:rsidRPr="00F218EF">
        <w:t>mu Macro Definitions</w:t>
      </w:r>
      <w:bookmarkEnd w:id="29"/>
    </w:p>
    <w:p w:rsidR="00E6511C" w:rsidRPr="00F218EF" w:rsidRDefault="006641D6" w:rsidP="00E6511C">
      <w:pPr>
        <w:rPr>
          <w:rFonts w:cs="Times New Roman"/>
        </w:rPr>
      </w:pPr>
      <w:r>
        <w:rPr>
          <w:rFonts w:cs="Times New Roman"/>
        </w:rPr>
        <w:t>OpenCL-Emu offers the following set of macros that an application developer can use:</w:t>
      </w:r>
    </w:p>
    <w:p w:rsidR="00E6511C" w:rsidRPr="006641D6" w:rsidRDefault="00E6511C" w:rsidP="00E6511C">
      <w:pPr>
        <w:pStyle w:val="Heading4"/>
        <w:numPr>
          <w:ilvl w:val="2"/>
          <w:numId w:val="30"/>
        </w:numPr>
      </w:pPr>
      <w:r w:rsidRPr="006F6EAD">
        <w:t>Kernel declaration/definition</w:t>
      </w:r>
    </w:p>
    <w:tbl>
      <w:tblPr>
        <w:tblStyle w:val="TableGrid"/>
        <w:tblW w:w="10098" w:type="dxa"/>
        <w:tblBorders>
          <w:insideH w:val="none" w:sz="0" w:space="0" w:color="auto"/>
          <w:insideV w:val="none" w:sz="0" w:space="0" w:color="auto"/>
        </w:tblBorders>
        <w:tblLook w:val="04A0"/>
      </w:tblPr>
      <w:tblGrid>
        <w:gridCol w:w="5418"/>
        <w:gridCol w:w="4680"/>
      </w:tblGrid>
      <w:tr w:rsidR="00C67877" w:rsidTr="00546F4D">
        <w:tc>
          <w:tcPr>
            <w:tcW w:w="5418" w:type="dxa"/>
          </w:tcPr>
          <w:p w:rsidR="00C67877" w:rsidRPr="00C67877" w:rsidRDefault="00C67877" w:rsidP="00C67877">
            <w:pPr>
              <w:jc w:val="center"/>
              <w:rPr>
                <w:rFonts w:eastAsia="Calibri" w:cs="Times New Roman"/>
                <w:b/>
              </w:rPr>
            </w:pPr>
            <w:r w:rsidRPr="00C67877">
              <w:rPr>
                <w:rFonts w:eastAsia="Calibri" w:cs="Times New Roman"/>
                <w:b/>
              </w:rPr>
              <w:t>Macro Name</w:t>
            </w:r>
            <w:r w:rsidRPr="00C67877">
              <w:rPr>
                <w:rFonts w:eastAsia="Calibri" w:cs="Times New Roman"/>
                <w:b/>
              </w:rPr>
              <w:br/>
            </w:r>
          </w:p>
        </w:tc>
        <w:tc>
          <w:tcPr>
            <w:tcW w:w="4680" w:type="dxa"/>
          </w:tcPr>
          <w:p w:rsidR="00C67877" w:rsidRPr="00C67877" w:rsidRDefault="00C67877" w:rsidP="00C67877">
            <w:pPr>
              <w:jc w:val="center"/>
              <w:rPr>
                <w:rFonts w:eastAsia="Calibri" w:cs="Times New Roman"/>
                <w:b/>
              </w:rPr>
            </w:pPr>
            <w:r w:rsidRPr="00C67877">
              <w:rPr>
                <w:rFonts w:eastAsia="Calibri" w:cs="Times New Roman"/>
                <w:b/>
              </w:rPr>
              <w:t>Macro Definition</w:t>
            </w:r>
          </w:p>
        </w:tc>
      </w:tr>
      <w:tr w:rsidR="00D55198" w:rsidTr="00546F4D">
        <w:tc>
          <w:tcPr>
            <w:tcW w:w="5418" w:type="dxa"/>
          </w:tcPr>
          <w:p w:rsidR="00D55198" w:rsidRDefault="00C67877" w:rsidP="00C67877">
            <w:pPr>
              <w:rPr>
                <w:rFonts w:cs="Times New Roman"/>
              </w:rPr>
            </w:pPr>
            <w:r w:rsidRPr="00F218EF">
              <w:rPr>
                <w:rFonts w:eastAsia="Calibri" w:cs="Times New Roman"/>
              </w:rPr>
              <w:t>__Kernel(NAME)</w:t>
            </w:r>
            <w:r>
              <w:rPr>
                <w:rFonts w:eastAsia="Calibri" w:cs="Times New Roman"/>
              </w:rPr>
              <w:t xml:space="preserve"> </w:t>
            </w:r>
            <w:r w:rsidR="00414550">
              <w:rPr>
                <w:rFonts w:eastAsia="Calibri" w:cs="Times New Roman"/>
              </w:rPr>
              <w:br/>
            </w:r>
          </w:p>
        </w:tc>
        <w:tc>
          <w:tcPr>
            <w:tcW w:w="4680" w:type="dxa"/>
          </w:tcPr>
          <w:p w:rsidR="00D55198" w:rsidRDefault="00C67877" w:rsidP="00C67877">
            <w:pPr>
              <w:rPr>
                <w:rFonts w:cs="Times New Roman"/>
              </w:rPr>
            </w:pPr>
            <w:r w:rsidRPr="00F218EF">
              <w:rPr>
                <w:rFonts w:eastAsia="Calibri" w:cs="Times New Roman"/>
              </w:rPr>
              <w:t xml:space="preserve">kernel </w:t>
            </w:r>
            <w:r>
              <w:rPr>
                <w:rFonts w:eastAsia="Calibri" w:cs="Times New Roman"/>
              </w:rPr>
              <w:t>name</w:t>
            </w:r>
            <w:r w:rsidR="00571567">
              <w:rPr>
                <w:rFonts w:eastAsia="Calibri" w:cs="Times New Roman"/>
              </w:rPr>
              <w:t xml:space="preserve"> specified as NAME parameter</w:t>
            </w:r>
          </w:p>
        </w:tc>
      </w:tr>
      <w:tr w:rsidR="00D55198" w:rsidTr="00546F4D">
        <w:tc>
          <w:tcPr>
            <w:tcW w:w="5418" w:type="dxa"/>
          </w:tcPr>
          <w:p w:rsidR="00D55198" w:rsidRDefault="00571567" w:rsidP="00571567">
            <w:pPr>
              <w:rPr>
                <w:rFonts w:cs="Times New Roman"/>
              </w:rPr>
            </w:pPr>
            <w:r w:rsidRPr="00CC0C36">
              <w:rPr>
                <w:rFonts w:eastAsia="Calibri" w:cs="Times New Roman"/>
              </w:rPr>
              <w:t>__KernelGrpSz1(NAME, GROUP_SZ1)</w:t>
            </w:r>
          </w:p>
        </w:tc>
        <w:tc>
          <w:tcPr>
            <w:tcW w:w="4680" w:type="dxa"/>
          </w:tcPr>
          <w:p w:rsidR="00D55198" w:rsidRDefault="00571567" w:rsidP="00E6511C">
            <w:pPr>
              <w:rPr>
                <w:rFonts w:cs="Times New Roman"/>
              </w:rPr>
            </w:pPr>
            <w:r w:rsidRPr="00CC0C36">
              <w:rPr>
                <w:rFonts w:eastAsia="Calibri" w:cs="Times New Roman"/>
              </w:rPr>
              <w:t xml:space="preserve">kernel </w:t>
            </w:r>
            <w:r>
              <w:rPr>
                <w:rFonts w:eastAsia="Calibri" w:cs="Times New Roman"/>
              </w:rPr>
              <w:t>named ‘</w:t>
            </w:r>
            <w:r w:rsidRPr="00CC0C36">
              <w:rPr>
                <w:rFonts w:eastAsia="Calibri" w:cs="Times New Roman"/>
              </w:rPr>
              <w:t>NAME</w:t>
            </w:r>
            <w:r>
              <w:rPr>
                <w:rFonts w:eastAsia="Calibri" w:cs="Times New Roman"/>
              </w:rPr>
              <w:t>’</w:t>
            </w:r>
            <w:r w:rsidRPr="00CC0C36">
              <w:rPr>
                <w:rFonts w:eastAsia="Calibri" w:cs="Times New Roman"/>
              </w:rPr>
              <w:t xml:space="preserve"> with statically defined 1D group size</w:t>
            </w:r>
          </w:p>
        </w:tc>
      </w:tr>
      <w:tr w:rsidR="00D55198" w:rsidTr="00546F4D">
        <w:tc>
          <w:tcPr>
            <w:tcW w:w="5418" w:type="dxa"/>
          </w:tcPr>
          <w:p w:rsidR="00D55198" w:rsidRPr="00406374" w:rsidRDefault="00414550" w:rsidP="00571567">
            <w:pPr>
              <w:rPr>
                <w:rFonts w:eastAsia="Calibri" w:cs="Times New Roman"/>
              </w:rPr>
            </w:pPr>
            <w:r>
              <w:rPr>
                <w:rFonts w:eastAsia="Calibri" w:cs="Times New Roman"/>
              </w:rPr>
              <w:br/>
            </w:r>
            <w:r w:rsidR="00571567" w:rsidRPr="00F218EF">
              <w:rPr>
                <w:rFonts w:eastAsia="Calibri" w:cs="Times New Roman"/>
              </w:rPr>
              <w:t>__KernelGrpSz2(NAME, GROUP_SZ1, GROUP_SZ2)</w:t>
            </w:r>
          </w:p>
        </w:tc>
        <w:tc>
          <w:tcPr>
            <w:tcW w:w="4680" w:type="dxa"/>
          </w:tcPr>
          <w:p w:rsidR="00D55198" w:rsidRDefault="00414550" w:rsidP="00571567">
            <w:pPr>
              <w:rPr>
                <w:rFonts w:cs="Times New Roman"/>
              </w:rPr>
            </w:pPr>
            <w:r>
              <w:rPr>
                <w:rFonts w:eastAsia="Calibri" w:cs="Times New Roman"/>
              </w:rPr>
              <w:br/>
            </w:r>
            <w:r w:rsidR="00571567" w:rsidRPr="00F45EFC">
              <w:rPr>
                <w:rFonts w:eastAsia="Calibri" w:cs="Times New Roman"/>
              </w:rPr>
              <w:t xml:space="preserve">kernel </w:t>
            </w:r>
            <w:r w:rsidR="00571567">
              <w:rPr>
                <w:rFonts w:eastAsia="Calibri" w:cs="Times New Roman"/>
              </w:rPr>
              <w:t>named ‘</w:t>
            </w:r>
            <w:r w:rsidR="00571567" w:rsidRPr="00F45EFC">
              <w:rPr>
                <w:rFonts w:eastAsia="Calibri" w:cs="Times New Roman"/>
              </w:rPr>
              <w:t>NAME</w:t>
            </w:r>
            <w:r w:rsidR="00571567">
              <w:rPr>
                <w:rFonts w:eastAsia="Calibri" w:cs="Times New Roman"/>
              </w:rPr>
              <w:t>’</w:t>
            </w:r>
            <w:r w:rsidR="00571567" w:rsidRPr="00F45EFC">
              <w:rPr>
                <w:rFonts w:eastAsia="Calibri" w:cs="Times New Roman"/>
              </w:rPr>
              <w:t xml:space="preserve"> with statically defined 2D group size</w:t>
            </w:r>
          </w:p>
        </w:tc>
      </w:tr>
    </w:tbl>
    <w:p w:rsidR="00E6511C" w:rsidRPr="00F218EF" w:rsidRDefault="00E6511C" w:rsidP="00E6511C">
      <w:pPr>
        <w:rPr>
          <w:rFonts w:eastAsia="Calibri" w:cs="Times New Roman"/>
        </w:rPr>
      </w:pPr>
    </w:p>
    <w:p w:rsidR="00E6511C" w:rsidRPr="00F218EF" w:rsidRDefault="00E6511C" w:rsidP="00A06C51">
      <w:pPr>
        <w:pStyle w:val="Heading4"/>
        <w:numPr>
          <w:ilvl w:val="2"/>
          <w:numId w:val="30"/>
        </w:numPr>
        <w:rPr>
          <w:rFonts w:eastAsia="Calibri"/>
        </w:rPr>
      </w:pPr>
      <w:r w:rsidRPr="00F218EF">
        <w:rPr>
          <w:rFonts w:eastAsia="Calibri"/>
        </w:rPr>
        <w:t>Kernel arguments declaration/definition</w:t>
      </w:r>
    </w:p>
    <w:tbl>
      <w:tblPr>
        <w:tblStyle w:val="TableGrid"/>
        <w:tblW w:w="0" w:type="auto"/>
        <w:tblBorders>
          <w:insideH w:val="none" w:sz="0" w:space="0" w:color="auto"/>
          <w:insideV w:val="none" w:sz="0" w:space="0" w:color="auto"/>
        </w:tblBorders>
        <w:tblLook w:val="04A0"/>
      </w:tblPr>
      <w:tblGrid>
        <w:gridCol w:w="4788"/>
        <w:gridCol w:w="4788"/>
      </w:tblGrid>
      <w:tr w:rsidR="004825F1" w:rsidTr="00063A64">
        <w:tc>
          <w:tcPr>
            <w:tcW w:w="4788" w:type="dxa"/>
          </w:tcPr>
          <w:p w:rsidR="004825F1" w:rsidRDefault="00906420" w:rsidP="00906420">
            <w:pPr>
              <w:rPr>
                <w:rFonts w:eastAsia="Calibri" w:cs="Times New Roman"/>
              </w:rPr>
            </w:pPr>
            <w:r w:rsidRPr="00F218EF">
              <w:rPr>
                <w:rFonts w:eastAsia="Calibri" w:cs="Times New Roman"/>
              </w:rPr>
              <w:t>__Arg(TYPE, NAME)</w:t>
            </w:r>
          </w:p>
        </w:tc>
        <w:tc>
          <w:tcPr>
            <w:tcW w:w="4788" w:type="dxa"/>
          </w:tcPr>
          <w:p w:rsidR="004825F1" w:rsidRDefault="00906420" w:rsidP="00E6511C">
            <w:pPr>
              <w:rPr>
                <w:rFonts w:eastAsia="Calibri" w:cs="Times New Roman"/>
              </w:rPr>
            </w:pPr>
            <w:r w:rsidRPr="00F218EF">
              <w:rPr>
                <w:rFonts w:eastAsia="Calibri" w:cs="Times New Roman"/>
              </w:rPr>
              <w:t>An argument of type TYPE and of name NAME</w:t>
            </w:r>
            <w:r>
              <w:rPr>
                <w:rFonts w:eastAsia="Calibri" w:cs="Times New Roman"/>
              </w:rPr>
              <w:br/>
            </w:r>
          </w:p>
        </w:tc>
      </w:tr>
      <w:tr w:rsidR="004825F1" w:rsidTr="00063A64">
        <w:tc>
          <w:tcPr>
            <w:tcW w:w="4788" w:type="dxa"/>
          </w:tcPr>
          <w:p w:rsidR="004825F1" w:rsidRDefault="00067A30" w:rsidP="00067A30">
            <w:pPr>
              <w:rPr>
                <w:rFonts w:eastAsia="Calibri" w:cs="Times New Roman"/>
              </w:rPr>
            </w:pPr>
            <w:r w:rsidRPr="00F218EF">
              <w:rPr>
                <w:rFonts w:eastAsia="Calibri" w:cs="Times New Roman"/>
              </w:rPr>
              <w:t>__ArgFirst(TYPE, NAME)</w:t>
            </w:r>
            <w:r>
              <w:rPr>
                <w:rFonts w:eastAsia="Calibri" w:cs="Times New Roman"/>
              </w:rPr>
              <w:t xml:space="preserve"> </w:t>
            </w:r>
            <w:r w:rsidR="00303D9B">
              <w:rPr>
                <w:rFonts w:eastAsia="Calibri" w:cs="Times New Roman"/>
              </w:rPr>
              <w:br/>
            </w:r>
          </w:p>
        </w:tc>
        <w:tc>
          <w:tcPr>
            <w:tcW w:w="4788" w:type="dxa"/>
          </w:tcPr>
          <w:p w:rsidR="004825F1" w:rsidRDefault="00067A30" w:rsidP="00E6511C">
            <w:pPr>
              <w:rPr>
                <w:rFonts w:eastAsia="Calibri" w:cs="Times New Roman"/>
              </w:rPr>
            </w:pPr>
            <w:r w:rsidRPr="00F218EF">
              <w:rPr>
                <w:rFonts w:eastAsia="Calibri" w:cs="Times New Roman"/>
              </w:rPr>
              <w:t>First argument in an argument list</w:t>
            </w:r>
          </w:p>
        </w:tc>
      </w:tr>
      <w:tr w:rsidR="004825F1" w:rsidTr="00063A64">
        <w:tc>
          <w:tcPr>
            <w:tcW w:w="4788" w:type="dxa"/>
          </w:tcPr>
          <w:p w:rsidR="004825F1" w:rsidRDefault="00067A30" w:rsidP="00067A30">
            <w:pPr>
              <w:rPr>
                <w:rFonts w:eastAsia="Calibri" w:cs="Times New Roman"/>
              </w:rPr>
            </w:pPr>
            <w:r w:rsidRPr="00F218EF">
              <w:rPr>
                <w:rFonts w:eastAsia="Calibri" w:cs="Times New Roman"/>
              </w:rPr>
              <w:t>__ArgLast(TYPE, NAME)</w:t>
            </w:r>
            <w:r>
              <w:rPr>
                <w:rFonts w:eastAsia="Calibri" w:cs="Times New Roman"/>
              </w:rPr>
              <w:t xml:space="preserve"> </w:t>
            </w:r>
            <w:r w:rsidR="00303D9B">
              <w:rPr>
                <w:rFonts w:eastAsia="Calibri" w:cs="Times New Roman"/>
              </w:rPr>
              <w:br/>
            </w:r>
          </w:p>
        </w:tc>
        <w:tc>
          <w:tcPr>
            <w:tcW w:w="4788" w:type="dxa"/>
          </w:tcPr>
          <w:p w:rsidR="004825F1" w:rsidRDefault="00067A30" w:rsidP="00E6511C">
            <w:pPr>
              <w:rPr>
                <w:rFonts w:eastAsia="Calibri" w:cs="Times New Roman"/>
              </w:rPr>
            </w:pPr>
            <w:r w:rsidRPr="00F218EF">
              <w:rPr>
                <w:rFonts w:eastAsia="Calibri" w:cs="Times New Roman"/>
              </w:rPr>
              <w:t>List argument in an argument list</w:t>
            </w:r>
          </w:p>
        </w:tc>
      </w:tr>
      <w:tr w:rsidR="004825F1" w:rsidTr="00063A64">
        <w:tc>
          <w:tcPr>
            <w:tcW w:w="4788" w:type="dxa"/>
          </w:tcPr>
          <w:p w:rsidR="004825F1" w:rsidRDefault="00067A30" w:rsidP="00067A30">
            <w:pPr>
              <w:rPr>
                <w:rFonts w:eastAsia="Calibri" w:cs="Times New Roman"/>
              </w:rPr>
            </w:pPr>
            <w:r w:rsidRPr="00F218EF">
              <w:rPr>
                <w:rFonts w:eastAsia="Calibri" w:cs="Times New Roman"/>
              </w:rPr>
              <w:t xml:space="preserve">__ArgNULL </w:t>
            </w:r>
            <w:r w:rsidR="00303D9B">
              <w:rPr>
                <w:rFonts w:eastAsia="Calibri" w:cs="Times New Roman"/>
              </w:rPr>
              <w:br/>
            </w:r>
          </w:p>
        </w:tc>
        <w:tc>
          <w:tcPr>
            <w:tcW w:w="4788" w:type="dxa"/>
          </w:tcPr>
          <w:p w:rsidR="004825F1" w:rsidRDefault="00067A30" w:rsidP="00E6511C">
            <w:pPr>
              <w:rPr>
                <w:rFonts w:eastAsia="Calibri" w:cs="Times New Roman"/>
              </w:rPr>
            </w:pPr>
            <w:r>
              <w:rPr>
                <w:rFonts w:eastAsia="Calibri" w:cs="Times New Roman"/>
              </w:rPr>
              <w:t>K</w:t>
            </w:r>
            <w:r w:rsidRPr="00F218EF">
              <w:rPr>
                <w:rFonts w:eastAsia="Calibri" w:cs="Times New Roman"/>
              </w:rPr>
              <w:t>ernel has no arguments</w:t>
            </w:r>
          </w:p>
        </w:tc>
      </w:tr>
      <w:tr w:rsidR="004825F1" w:rsidTr="00063A64">
        <w:tc>
          <w:tcPr>
            <w:tcW w:w="4788" w:type="dxa"/>
          </w:tcPr>
          <w:p w:rsidR="004825F1" w:rsidRDefault="00087356" w:rsidP="00087356">
            <w:pPr>
              <w:rPr>
                <w:rFonts w:eastAsia="Calibri" w:cs="Times New Roman"/>
              </w:rPr>
            </w:pPr>
            <w:r w:rsidRPr="00F218EF">
              <w:rPr>
                <w:rFonts w:eastAsia="Calibri" w:cs="Times New Roman"/>
              </w:rPr>
              <w:t>__Local(TYPE, NAME, SIZE)</w:t>
            </w:r>
            <w:r>
              <w:rPr>
                <w:rFonts w:eastAsia="Calibri" w:cs="Times New Roman"/>
              </w:rPr>
              <w:t xml:space="preserve"> </w:t>
            </w:r>
            <w:r w:rsidR="00303D9B">
              <w:rPr>
                <w:rFonts w:eastAsia="Calibri" w:cs="Times New Roman"/>
              </w:rPr>
              <w:br/>
            </w:r>
          </w:p>
        </w:tc>
        <w:tc>
          <w:tcPr>
            <w:tcW w:w="4788" w:type="dxa"/>
          </w:tcPr>
          <w:p w:rsidR="004825F1" w:rsidRDefault="00087356" w:rsidP="00E6511C">
            <w:pPr>
              <w:rPr>
                <w:rFonts w:eastAsia="Calibri" w:cs="Times New Roman"/>
              </w:rPr>
            </w:pPr>
            <w:r>
              <w:rPr>
                <w:rFonts w:eastAsia="Calibri" w:cs="Times New Roman"/>
              </w:rPr>
              <w:t>Statically de</w:t>
            </w:r>
            <w:r w:rsidRPr="00F218EF">
              <w:rPr>
                <w:rFonts w:eastAsia="Calibri" w:cs="Times New Roman"/>
              </w:rPr>
              <w:t>c</w:t>
            </w:r>
            <w:r>
              <w:rPr>
                <w:rFonts w:eastAsia="Calibri" w:cs="Times New Roman"/>
              </w:rPr>
              <w:t>l</w:t>
            </w:r>
            <w:r w:rsidRPr="00F218EF">
              <w:rPr>
                <w:rFonts w:eastAsia="Calibri" w:cs="Times New Roman"/>
              </w:rPr>
              <w:t>ared local array</w:t>
            </w:r>
          </w:p>
        </w:tc>
      </w:tr>
      <w:tr w:rsidR="004825F1" w:rsidTr="00063A64">
        <w:tc>
          <w:tcPr>
            <w:tcW w:w="4788" w:type="dxa"/>
          </w:tcPr>
          <w:p w:rsidR="004825F1" w:rsidRDefault="00A126D7" w:rsidP="00A126D7">
            <w:pPr>
              <w:rPr>
                <w:rFonts w:eastAsia="Calibri" w:cs="Times New Roman"/>
              </w:rPr>
            </w:pPr>
            <w:r w:rsidRPr="00F218EF">
              <w:rPr>
                <w:rFonts w:eastAsia="Calibri" w:cs="Times New Roman"/>
              </w:rPr>
              <w:t xml:space="preserve">__Return </w:t>
            </w:r>
          </w:p>
        </w:tc>
        <w:tc>
          <w:tcPr>
            <w:tcW w:w="4788" w:type="dxa"/>
          </w:tcPr>
          <w:p w:rsidR="004825F1" w:rsidRDefault="00A126D7" w:rsidP="00E6511C">
            <w:pPr>
              <w:rPr>
                <w:rFonts w:eastAsia="Calibri" w:cs="Times New Roman"/>
              </w:rPr>
            </w:pPr>
            <w:r w:rsidRPr="00F218EF">
              <w:rPr>
                <w:rFonts w:eastAsia="Calibri" w:cs="Times New Roman"/>
              </w:rPr>
              <w:t>Last statement of the kernel – mandatory</w:t>
            </w:r>
          </w:p>
        </w:tc>
      </w:tr>
    </w:tbl>
    <w:p w:rsidR="00E6511C" w:rsidRPr="00F218EF" w:rsidRDefault="00E6511C" w:rsidP="00E6511C">
      <w:pPr>
        <w:rPr>
          <w:rFonts w:eastAsia="Calibri" w:cs="Times New Roman"/>
        </w:rPr>
      </w:pPr>
    </w:p>
    <w:p w:rsidR="00772DBE" w:rsidRPr="00F218EF" w:rsidRDefault="00772DBE" w:rsidP="00E6511C">
      <w:pPr>
        <w:rPr>
          <w:rFonts w:eastAsia="Calibri" w:cs="Times New Roman"/>
        </w:rPr>
      </w:pPr>
      <w:r w:rsidRPr="00F218EF">
        <w:rPr>
          <w:rFonts w:eastAsia="Calibri" w:cs="Times New Roman"/>
        </w:rPr>
        <w:t>An e</w:t>
      </w:r>
      <w:r w:rsidR="00E6511C" w:rsidRPr="00F218EF">
        <w:rPr>
          <w:rFonts w:eastAsia="Calibri" w:cs="Times New Roman"/>
        </w:rPr>
        <w:t>xample of a kernel without arguments</w:t>
      </w:r>
      <w:r w:rsidRPr="00F218EF">
        <w:rPr>
          <w:rFonts w:eastAsia="Calibri" w:cs="Times New Roman"/>
        </w:rPr>
        <w:t>:</w:t>
      </w:r>
    </w:p>
    <w:p w:rsidR="00B06B81" w:rsidRDefault="00875D38">
      <w:pPr>
        <w:rPr>
          <w:ins w:id="30" w:author="alyashev" w:date="2011-03-15T08:26:00Z"/>
          <w:rFonts w:eastAsia="Calibri" w:cs="Times New Roman"/>
        </w:rPr>
      </w:pPr>
      <w:r w:rsidRPr="00E70C6B">
        <w:rPr>
          <w:rFonts w:eastAsia="Calibri" w:cs="Times New Roman"/>
        </w:rPr>
        <w:object w:dxaOrig="9360" w:dyaOrig="1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77.75pt" o:ole="">
            <v:imagedata r:id="rId8" o:title=""/>
          </v:shape>
          <o:OLEObject Type="Embed" ProgID="Word.OpenDocumentText.12" ShapeID="_x0000_i1025" DrawAspect="Content" ObjectID="_1361683281" r:id="rId9"/>
        </w:object>
      </w:r>
      <w:ins w:id="31" w:author="alyashev" w:date="2011-03-15T08:25:00Z">
        <w:r w:rsidR="00B06B81">
          <w:rPr>
            <w:rFonts w:eastAsia="Calibri" w:cs="Times New Roman"/>
          </w:rPr>
          <w:t>Exampl</w:t>
        </w:r>
      </w:ins>
      <w:ins w:id="32" w:author="alyashev" w:date="2011-03-15T08:26:00Z">
        <w:r w:rsidR="00B06B81">
          <w:rPr>
            <w:rFonts w:eastAsia="Calibri" w:cs="Times New Roman"/>
          </w:rPr>
          <w:t xml:space="preserve">e of </w:t>
        </w:r>
      </w:ins>
      <w:ins w:id="33" w:author="alyashev" w:date="2011-03-15T08:28:00Z">
        <w:r w:rsidR="00F338EC">
          <w:rPr>
            <w:rFonts w:eastAsia="Calibri" w:cs="Times New Roman"/>
          </w:rPr>
          <w:t xml:space="preserve">a </w:t>
        </w:r>
      </w:ins>
      <w:ins w:id="34" w:author="alyashev" w:date="2011-03-15T08:26:00Z">
        <w:r w:rsidR="00F338EC">
          <w:rPr>
            <w:rFonts w:eastAsia="Calibri" w:cs="Times New Roman"/>
          </w:rPr>
          <w:t xml:space="preserve">kernel </w:t>
        </w:r>
        <w:r w:rsidR="00B06B81">
          <w:rPr>
            <w:rFonts w:eastAsia="Calibri" w:cs="Times New Roman"/>
          </w:rPr>
          <w:t>with arguments</w:t>
        </w:r>
      </w:ins>
    </w:p>
    <w:p w:rsidR="00B06B81" w:rsidRDefault="00B06B81" w:rsidP="00B06B81">
      <w:pPr>
        <w:autoSpaceDE w:val="0"/>
        <w:autoSpaceDN w:val="0"/>
        <w:adjustRightInd w:val="0"/>
        <w:spacing w:after="0" w:line="240" w:lineRule="auto"/>
        <w:rPr>
          <w:ins w:id="35" w:author="alyashev" w:date="2011-03-15T08:26:00Z"/>
          <w:rFonts w:ascii="Courier New" w:hAnsi="Courier New" w:cs="Courier New"/>
          <w:noProof/>
          <w:sz w:val="20"/>
          <w:szCs w:val="20"/>
        </w:rPr>
      </w:pPr>
      <w:ins w:id="36" w:author="alyashev" w:date="2011-03-15T08:26:00Z">
        <w:r>
          <w:rPr>
            <w:rFonts w:ascii="Courier New" w:hAnsi="Courier New" w:cs="Courier New"/>
            <w:noProof/>
            <w:sz w:val="20"/>
            <w:szCs w:val="20"/>
          </w:rPr>
          <w:t>__Kernel(nbody_sim)</w:t>
        </w:r>
      </w:ins>
    </w:p>
    <w:p w:rsidR="00B06B81" w:rsidRDefault="00B06B81" w:rsidP="00B06B81">
      <w:pPr>
        <w:autoSpaceDE w:val="0"/>
        <w:autoSpaceDN w:val="0"/>
        <w:adjustRightInd w:val="0"/>
        <w:spacing w:after="0" w:line="240" w:lineRule="auto"/>
        <w:rPr>
          <w:ins w:id="37" w:author="alyashev" w:date="2011-03-15T08:26:00Z"/>
          <w:rFonts w:ascii="Courier New" w:hAnsi="Courier New" w:cs="Courier New"/>
          <w:noProof/>
          <w:sz w:val="20"/>
          <w:szCs w:val="20"/>
        </w:rPr>
      </w:pPr>
      <w:ins w:id="38" w:author="alyashev" w:date="2011-03-15T08:26:00Z">
        <w:r>
          <w:rPr>
            <w:rFonts w:ascii="Courier New" w:hAnsi="Courier New" w:cs="Courier New"/>
            <w:noProof/>
            <w:sz w:val="20"/>
            <w:szCs w:val="20"/>
          </w:rPr>
          <w:t xml:space="preserve">         __ArgFirst(__global float4*, pos)</w:t>
        </w:r>
      </w:ins>
    </w:p>
    <w:p w:rsidR="00B06B81" w:rsidRDefault="00B06B81" w:rsidP="00B06B81">
      <w:pPr>
        <w:autoSpaceDE w:val="0"/>
        <w:autoSpaceDN w:val="0"/>
        <w:adjustRightInd w:val="0"/>
        <w:spacing w:after="0" w:line="240" w:lineRule="auto"/>
        <w:rPr>
          <w:ins w:id="39" w:author="alyashev" w:date="2011-03-15T08:26:00Z"/>
          <w:rFonts w:ascii="Courier New" w:hAnsi="Courier New" w:cs="Courier New"/>
          <w:noProof/>
          <w:sz w:val="20"/>
          <w:szCs w:val="20"/>
        </w:rPr>
      </w:pPr>
      <w:ins w:id="40" w:author="alyashev" w:date="2011-03-15T08:26:00Z">
        <w:r>
          <w:rPr>
            <w:rFonts w:ascii="Courier New" w:hAnsi="Courier New" w:cs="Courier New"/>
            <w:noProof/>
            <w:sz w:val="20"/>
            <w:szCs w:val="20"/>
          </w:rPr>
          <w:t xml:space="preserve">         __Arg(__global float4*, vel)</w:t>
        </w:r>
      </w:ins>
    </w:p>
    <w:p w:rsidR="00B06B81" w:rsidRDefault="00B06B81" w:rsidP="00B06B81">
      <w:pPr>
        <w:autoSpaceDE w:val="0"/>
        <w:autoSpaceDN w:val="0"/>
        <w:adjustRightInd w:val="0"/>
        <w:spacing w:after="0" w:line="240" w:lineRule="auto"/>
        <w:rPr>
          <w:ins w:id="41" w:author="alyashev" w:date="2011-03-15T08:26:00Z"/>
          <w:rFonts w:ascii="Courier New" w:hAnsi="Courier New" w:cs="Courier New"/>
          <w:noProof/>
          <w:sz w:val="20"/>
          <w:szCs w:val="20"/>
        </w:rPr>
      </w:pPr>
      <w:ins w:id="42" w:author="alyashev" w:date="2011-03-15T08:26:00Z">
        <w:r>
          <w:rPr>
            <w:rFonts w:ascii="Courier New" w:hAnsi="Courier New" w:cs="Courier New"/>
            <w:noProof/>
            <w:sz w:val="20"/>
            <w:szCs w:val="20"/>
          </w:rPr>
          <w:tab/>
          <w:t xml:space="preserve">     Arg(uint, numBodies)</w:t>
        </w:r>
      </w:ins>
    </w:p>
    <w:p w:rsidR="00B06B81" w:rsidRDefault="00B06B81" w:rsidP="00B06B81">
      <w:pPr>
        <w:autoSpaceDE w:val="0"/>
        <w:autoSpaceDN w:val="0"/>
        <w:adjustRightInd w:val="0"/>
        <w:spacing w:after="0" w:line="240" w:lineRule="auto"/>
        <w:rPr>
          <w:ins w:id="43" w:author="alyashev" w:date="2011-03-15T08:26:00Z"/>
          <w:rFonts w:ascii="Courier New" w:hAnsi="Courier New" w:cs="Courier New"/>
          <w:noProof/>
          <w:sz w:val="20"/>
          <w:szCs w:val="20"/>
        </w:rPr>
      </w:pPr>
      <w:ins w:id="44" w:author="alyashev" w:date="2011-03-15T08:26:00Z">
        <w:r>
          <w:rPr>
            <w:rFonts w:ascii="Courier New" w:hAnsi="Courier New" w:cs="Courier New"/>
            <w:noProof/>
            <w:sz w:val="20"/>
            <w:szCs w:val="20"/>
          </w:rPr>
          <w:tab/>
          <w:t xml:space="preserve">    _Arg(</w:t>
        </w:r>
        <w:r>
          <w:rPr>
            <w:rFonts w:ascii="Courier New" w:hAnsi="Courier New" w:cs="Courier New"/>
            <w:noProof/>
            <w:color w:val="0000FF"/>
            <w:sz w:val="20"/>
            <w:szCs w:val="20"/>
          </w:rPr>
          <w:t>float</w:t>
        </w:r>
        <w:r>
          <w:rPr>
            <w:rFonts w:ascii="Courier New" w:hAnsi="Courier New" w:cs="Courier New"/>
            <w:noProof/>
            <w:sz w:val="20"/>
            <w:szCs w:val="20"/>
          </w:rPr>
          <w:t>, deltaTime)</w:t>
        </w:r>
      </w:ins>
    </w:p>
    <w:p w:rsidR="00B06B81" w:rsidRDefault="00B06B81" w:rsidP="00B06B81">
      <w:pPr>
        <w:autoSpaceDE w:val="0"/>
        <w:autoSpaceDN w:val="0"/>
        <w:adjustRightInd w:val="0"/>
        <w:spacing w:after="0" w:line="240" w:lineRule="auto"/>
        <w:rPr>
          <w:ins w:id="45" w:author="alyashev" w:date="2011-03-15T08:28:00Z"/>
          <w:rFonts w:ascii="Courier New" w:hAnsi="Courier New" w:cs="Courier New"/>
          <w:noProof/>
          <w:sz w:val="20"/>
          <w:szCs w:val="20"/>
        </w:rPr>
      </w:pPr>
      <w:ins w:id="46" w:author="alyashev" w:date="2011-03-15T08:26:00Z">
        <w:r>
          <w:rPr>
            <w:rFonts w:ascii="Courier New" w:hAnsi="Courier New" w:cs="Courier New"/>
            <w:noProof/>
            <w:sz w:val="20"/>
            <w:szCs w:val="20"/>
          </w:rPr>
          <w:tab/>
          <w:t xml:space="preserve">    _ArgLast(</w:t>
        </w:r>
        <w:r>
          <w:rPr>
            <w:rFonts w:ascii="Courier New" w:hAnsi="Courier New" w:cs="Courier New"/>
            <w:noProof/>
            <w:color w:val="0000FF"/>
            <w:sz w:val="20"/>
            <w:szCs w:val="20"/>
          </w:rPr>
          <w:t>float</w:t>
        </w:r>
        <w:r>
          <w:rPr>
            <w:rFonts w:ascii="Courier New" w:hAnsi="Courier New" w:cs="Courier New"/>
            <w:noProof/>
            <w:sz w:val="20"/>
            <w:szCs w:val="20"/>
          </w:rPr>
          <w:t>, epsSqr)</w:t>
        </w:r>
      </w:ins>
    </w:p>
    <w:p w:rsidR="00B06B81" w:rsidRDefault="00B06B81" w:rsidP="00B06B81">
      <w:pPr>
        <w:autoSpaceDE w:val="0"/>
        <w:autoSpaceDN w:val="0"/>
        <w:adjustRightInd w:val="0"/>
        <w:spacing w:after="0" w:line="240" w:lineRule="auto"/>
        <w:rPr>
          <w:ins w:id="47" w:author="alyashev" w:date="2011-03-15T08:28:00Z"/>
          <w:rFonts w:ascii="Courier New" w:hAnsi="Courier New" w:cs="Courier New"/>
          <w:noProof/>
          <w:sz w:val="20"/>
          <w:szCs w:val="20"/>
        </w:rPr>
      </w:pPr>
      <w:ins w:id="48" w:author="alyashev" w:date="2011-03-15T08:28:00Z">
        <w:r>
          <w:rPr>
            <w:rFonts w:ascii="Courier New" w:hAnsi="Courier New" w:cs="Courier New"/>
            <w:noProof/>
            <w:sz w:val="20"/>
            <w:szCs w:val="20"/>
          </w:rPr>
          <w:t>{</w:t>
        </w:r>
      </w:ins>
    </w:p>
    <w:p w:rsidR="00F338EC" w:rsidRDefault="00F338EC" w:rsidP="00B06B81">
      <w:pPr>
        <w:autoSpaceDE w:val="0"/>
        <w:autoSpaceDN w:val="0"/>
        <w:adjustRightInd w:val="0"/>
        <w:spacing w:after="0" w:line="240" w:lineRule="auto"/>
        <w:rPr>
          <w:ins w:id="49" w:author="alyashev" w:date="2011-03-15T08:28:00Z"/>
          <w:rFonts w:ascii="Courier New" w:hAnsi="Courier New" w:cs="Courier New"/>
          <w:noProof/>
          <w:sz w:val="20"/>
          <w:szCs w:val="20"/>
        </w:rPr>
      </w:pPr>
      <w:ins w:id="50" w:author="alyashev" w:date="2011-03-15T08:28:00Z">
        <w:r>
          <w:rPr>
            <w:rFonts w:ascii="Courier New" w:hAnsi="Courier New" w:cs="Courier New"/>
            <w:noProof/>
            <w:sz w:val="20"/>
            <w:szCs w:val="20"/>
          </w:rPr>
          <w:t xml:space="preserve">  __Return;</w:t>
        </w:r>
      </w:ins>
    </w:p>
    <w:p w:rsidR="00F338EC" w:rsidRDefault="00F338EC" w:rsidP="00B06B81">
      <w:pPr>
        <w:autoSpaceDE w:val="0"/>
        <w:autoSpaceDN w:val="0"/>
        <w:adjustRightInd w:val="0"/>
        <w:spacing w:after="0" w:line="240" w:lineRule="auto"/>
        <w:rPr>
          <w:ins w:id="51" w:author="alyashev" w:date="2011-03-15T08:26:00Z"/>
          <w:rFonts w:ascii="Courier New" w:hAnsi="Courier New" w:cs="Courier New"/>
          <w:noProof/>
          <w:sz w:val="20"/>
          <w:szCs w:val="20"/>
        </w:rPr>
      </w:pPr>
      <w:ins w:id="52" w:author="alyashev" w:date="2011-03-15T08:28:00Z">
        <w:r>
          <w:rPr>
            <w:rFonts w:ascii="Courier New" w:hAnsi="Courier New" w:cs="Courier New"/>
            <w:noProof/>
            <w:sz w:val="20"/>
            <w:szCs w:val="20"/>
          </w:rPr>
          <w:t>}</w:t>
        </w:r>
      </w:ins>
    </w:p>
    <w:p w:rsidR="00F338EC" w:rsidRDefault="00F338EC">
      <w:pPr>
        <w:rPr>
          <w:ins w:id="53" w:author="alyashev" w:date="2011-03-15T08:29:00Z"/>
          <w:rFonts w:eastAsia="Calibri" w:cs="Times New Roman"/>
        </w:rPr>
      </w:pPr>
      <w:ins w:id="54" w:author="alyashev" w:date="2011-03-15T08:28:00Z">
        <w:r>
          <w:rPr>
            <w:rFonts w:eastAsia="Calibri" w:cs="Times New Roman"/>
          </w:rPr>
          <w:t xml:space="preserve">Example of </w:t>
        </w:r>
      </w:ins>
      <w:ins w:id="55" w:author="alyashev" w:date="2011-03-15T08:29:00Z">
        <w:r>
          <w:rPr>
            <w:rFonts w:eastAsia="Calibri" w:cs="Times New Roman"/>
          </w:rPr>
          <w:t>a kernel with a statically declared group size:</w:t>
        </w:r>
      </w:ins>
    </w:p>
    <w:p w:rsidR="00F338EC" w:rsidRDefault="00F338EC" w:rsidP="00F338EC">
      <w:pPr>
        <w:autoSpaceDE w:val="0"/>
        <w:autoSpaceDN w:val="0"/>
        <w:adjustRightInd w:val="0"/>
        <w:spacing w:after="0" w:line="240" w:lineRule="auto"/>
        <w:rPr>
          <w:ins w:id="56" w:author="alyashev" w:date="2011-03-15T08:29:00Z"/>
          <w:rFonts w:ascii="Courier New" w:hAnsi="Courier New" w:cs="Courier New"/>
          <w:noProof/>
          <w:sz w:val="20"/>
          <w:szCs w:val="20"/>
        </w:rPr>
      </w:pPr>
      <w:ins w:id="57" w:author="alyashev" w:date="2011-03-15T08:29:00Z">
        <w:r>
          <w:rPr>
            <w:rFonts w:ascii="Courier New" w:hAnsi="Courier New" w:cs="Courier New"/>
            <w:noProof/>
            <w:sz w:val="20"/>
            <w:szCs w:val="20"/>
          </w:rPr>
          <w:t>__KernelGrpSz1(amdPh1,64)</w:t>
        </w:r>
      </w:ins>
    </w:p>
    <w:p w:rsidR="00F338EC" w:rsidRDefault="00F338EC" w:rsidP="00F338EC">
      <w:pPr>
        <w:autoSpaceDE w:val="0"/>
        <w:autoSpaceDN w:val="0"/>
        <w:adjustRightInd w:val="0"/>
        <w:spacing w:after="0" w:line="240" w:lineRule="auto"/>
        <w:rPr>
          <w:ins w:id="58" w:author="alyashev" w:date="2011-03-15T08:29:00Z"/>
          <w:rFonts w:ascii="Courier New" w:hAnsi="Courier New" w:cs="Courier New"/>
          <w:noProof/>
          <w:sz w:val="20"/>
          <w:szCs w:val="20"/>
        </w:rPr>
      </w:pPr>
      <w:ins w:id="59" w:author="alyashev" w:date="2011-03-15T08:29:00Z">
        <w:r>
          <w:rPr>
            <w:rFonts w:ascii="Courier New" w:hAnsi="Courier New" w:cs="Courier New"/>
            <w:noProof/>
            <w:sz w:val="20"/>
            <w:szCs w:val="20"/>
          </w:rPr>
          <w:t xml:space="preserve">            __ArgFirst(__global </w:t>
        </w:r>
        <w:r>
          <w:rPr>
            <w:rFonts w:ascii="Courier New" w:hAnsi="Courier New" w:cs="Courier New"/>
            <w:noProof/>
            <w:color w:val="0000FF"/>
            <w:sz w:val="20"/>
            <w:szCs w:val="20"/>
          </w:rPr>
          <w:t>const</w:t>
        </w:r>
        <w:r>
          <w:rPr>
            <w:rFonts w:ascii="Courier New" w:hAnsi="Courier New" w:cs="Courier New"/>
            <w:noProof/>
            <w:sz w:val="20"/>
            <w:szCs w:val="20"/>
          </w:rPr>
          <w:t xml:space="preserve"> inp*, _cachedCascade)</w:t>
        </w:r>
      </w:ins>
    </w:p>
    <w:p w:rsidR="00F338EC" w:rsidRDefault="00F338EC" w:rsidP="00F338EC">
      <w:pPr>
        <w:autoSpaceDE w:val="0"/>
        <w:autoSpaceDN w:val="0"/>
        <w:adjustRightInd w:val="0"/>
        <w:spacing w:after="0" w:line="240" w:lineRule="auto"/>
        <w:rPr>
          <w:ins w:id="60" w:author="alyashev" w:date="2011-03-15T08:29:00Z"/>
          <w:rFonts w:ascii="Courier New" w:hAnsi="Courier New" w:cs="Courier New"/>
          <w:noProof/>
          <w:sz w:val="20"/>
          <w:szCs w:val="20"/>
        </w:rPr>
      </w:pPr>
      <w:ins w:id="61" w:author="alyashev" w:date="2011-03-15T08:29:00Z">
        <w:r>
          <w:rPr>
            <w:rFonts w:ascii="Courier New" w:hAnsi="Courier New" w:cs="Courier New"/>
            <w:noProof/>
            <w:sz w:val="20"/>
            <w:szCs w:val="20"/>
          </w:rPr>
          <w:t xml:space="preserve">            __Arg(uint, _Width)</w:t>
        </w:r>
      </w:ins>
    </w:p>
    <w:p w:rsidR="00F338EC" w:rsidRDefault="00F338EC" w:rsidP="00F338EC">
      <w:pPr>
        <w:autoSpaceDE w:val="0"/>
        <w:autoSpaceDN w:val="0"/>
        <w:adjustRightInd w:val="0"/>
        <w:spacing w:after="0" w:line="240" w:lineRule="auto"/>
        <w:rPr>
          <w:ins w:id="62" w:author="alyashev" w:date="2011-03-15T08:29:00Z"/>
          <w:rFonts w:ascii="Courier New" w:hAnsi="Courier New" w:cs="Courier New"/>
          <w:noProof/>
          <w:sz w:val="20"/>
          <w:szCs w:val="20"/>
        </w:rPr>
      </w:pPr>
      <w:ins w:id="63" w:author="alyashev" w:date="2011-03-15T08:29:00Z">
        <w:r>
          <w:rPr>
            <w:rFonts w:ascii="Courier New" w:hAnsi="Courier New" w:cs="Courier New"/>
            <w:noProof/>
            <w:sz w:val="20"/>
            <w:szCs w:val="20"/>
          </w:rPr>
          <w:t xml:space="preserve">            __Arg(uint, _Height)</w:t>
        </w:r>
      </w:ins>
    </w:p>
    <w:p w:rsidR="00F338EC" w:rsidRDefault="00F338EC" w:rsidP="00F338EC">
      <w:pPr>
        <w:autoSpaceDE w:val="0"/>
        <w:autoSpaceDN w:val="0"/>
        <w:adjustRightInd w:val="0"/>
        <w:spacing w:after="0" w:line="240" w:lineRule="auto"/>
        <w:rPr>
          <w:ins w:id="64" w:author="alyashev" w:date="2011-03-15T08:29:00Z"/>
          <w:rFonts w:ascii="Courier New" w:hAnsi="Courier New" w:cs="Courier New"/>
          <w:noProof/>
          <w:sz w:val="20"/>
          <w:szCs w:val="20"/>
        </w:rPr>
      </w:pPr>
      <w:ins w:id="65" w:author="alyashev" w:date="2011-03-15T08:29:00Z">
        <w:r>
          <w:rPr>
            <w:rFonts w:ascii="Courier New" w:hAnsi="Courier New" w:cs="Courier New"/>
            <w:noProof/>
            <w:sz w:val="20"/>
            <w:szCs w:val="20"/>
          </w:rPr>
          <w:t xml:space="preserve">            __Arg(__global</w:t>
        </w:r>
        <w:r>
          <w:rPr>
            <w:rFonts w:ascii="Courier New" w:hAnsi="Courier New" w:cs="Courier New"/>
            <w:noProof/>
            <w:sz w:val="20"/>
            <w:szCs w:val="20"/>
          </w:rPr>
          <w:tab/>
          <w:t>uint   *, _out)</w:t>
        </w:r>
      </w:ins>
    </w:p>
    <w:p w:rsidR="00F338EC" w:rsidRDefault="00F338EC" w:rsidP="00F338EC">
      <w:pPr>
        <w:autoSpaceDE w:val="0"/>
        <w:autoSpaceDN w:val="0"/>
        <w:adjustRightInd w:val="0"/>
        <w:spacing w:after="0" w:line="240" w:lineRule="auto"/>
        <w:rPr>
          <w:ins w:id="66" w:author="alyashev" w:date="2011-03-15T08:31:00Z"/>
          <w:rFonts w:ascii="Courier New" w:hAnsi="Courier New" w:cs="Courier New"/>
          <w:noProof/>
          <w:sz w:val="20"/>
          <w:szCs w:val="20"/>
        </w:rPr>
      </w:pPr>
      <w:ins w:id="67" w:author="alyashev" w:date="2011-03-15T08:29:00Z">
        <w:r>
          <w:rPr>
            <w:rFonts w:ascii="Courier New" w:hAnsi="Courier New" w:cs="Courier New"/>
            <w:noProof/>
            <w:sz w:val="20"/>
            <w:szCs w:val="20"/>
          </w:rPr>
          <w:tab/>
        </w:r>
      </w:ins>
      <w:ins w:id="68" w:author="alyashev" w:date="2011-03-15T08:30:00Z">
        <w:r>
          <w:rPr>
            <w:rFonts w:ascii="Courier New" w:hAnsi="Courier New" w:cs="Courier New"/>
            <w:noProof/>
            <w:sz w:val="20"/>
            <w:szCs w:val="20"/>
          </w:rPr>
          <w:t xml:space="preserve">       _</w:t>
        </w:r>
      </w:ins>
      <w:ins w:id="69" w:author="alyashev" w:date="2011-03-15T08:29:00Z">
        <w:r>
          <w:rPr>
            <w:rFonts w:ascii="Courier New" w:hAnsi="Courier New" w:cs="Courier New"/>
            <w:noProof/>
            <w:sz w:val="20"/>
            <w:szCs w:val="20"/>
          </w:rPr>
          <w:t>ArgLast(__local uint *,_local</w:t>
        </w:r>
      </w:ins>
      <w:ins w:id="70" w:author="alyashev" w:date="2011-03-15T08:31:00Z">
        <w:r>
          <w:rPr>
            <w:rFonts w:ascii="Courier New" w:hAnsi="Courier New" w:cs="Courier New"/>
            <w:noProof/>
            <w:sz w:val="20"/>
            <w:szCs w:val="20"/>
          </w:rPr>
          <w:t>MemPtr</w:t>
        </w:r>
      </w:ins>
      <w:ins w:id="71" w:author="alyashev" w:date="2011-03-15T08:29:00Z">
        <w:r>
          <w:rPr>
            <w:rFonts w:ascii="Courier New" w:hAnsi="Courier New" w:cs="Courier New"/>
            <w:noProof/>
            <w:sz w:val="20"/>
            <w:szCs w:val="20"/>
          </w:rPr>
          <w:t>)</w:t>
        </w:r>
      </w:ins>
    </w:p>
    <w:p w:rsidR="00F338EC" w:rsidRDefault="00F338EC" w:rsidP="00F338EC">
      <w:pPr>
        <w:autoSpaceDE w:val="0"/>
        <w:autoSpaceDN w:val="0"/>
        <w:adjustRightInd w:val="0"/>
        <w:spacing w:after="0" w:line="240" w:lineRule="auto"/>
        <w:rPr>
          <w:ins w:id="72" w:author="alyashev" w:date="2011-03-15T08:31:00Z"/>
          <w:rFonts w:ascii="Courier New" w:hAnsi="Courier New" w:cs="Courier New"/>
          <w:noProof/>
          <w:sz w:val="20"/>
          <w:szCs w:val="20"/>
        </w:rPr>
      </w:pPr>
      <w:ins w:id="73" w:author="alyashev" w:date="2011-03-15T08:31:00Z">
        <w:r>
          <w:rPr>
            <w:rFonts w:ascii="Courier New" w:hAnsi="Courier New" w:cs="Courier New"/>
            <w:noProof/>
            <w:sz w:val="20"/>
            <w:szCs w:val="20"/>
          </w:rPr>
          <w:t>{</w:t>
        </w:r>
      </w:ins>
    </w:p>
    <w:p w:rsidR="00F338EC" w:rsidRDefault="00F338EC" w:rsidP="00F338EC">
      <w:pPr>
        <w:autoSpaceDE w:val="0"/>
        <w:autoSpaceDN w:val="0"/>
        <w:adjustRightInd w:val="0"/>
        <w:spacing w:after="0" w:line="240" w:lineRule="auto"/>
        <w:rPr>
          <w:ins w:id="74" w:author="alyashev" w:date="2011-03-15T08:31:00Z"/>
          <w:rFonts w:ascii="Courier New" w:hAnsi="Courier New" w:cs="Courier New"/>
          <w:noProof/>
          <w:sz w:val="20"/>
          <w:szCs w:val="20"/>
        </w:rPr>
      </w:pPr>
      <w:ins w:id="75" w:author="alyashev" w:date="2011-03-15T08:31:00Z">
        <w:r>
          <w:rPr>
            <w:rFonts w:ascii="Courier New" w:hAnsi="Courier New" w:cs="Courier New"/>
            <w:noProof/>
            <w:sz w:val="20"/>
            <w:szCs w:val="20"/>
          </w:rPr>
          <w:t xml:space="preserve">   __Return;</w:t>
        </w:r>
      </w:ins>
    </w:p>
    <w:p w:rsidR="00F338EC" w:rsidRDefault="00F338EC" w:rsidP="00F338EC">
      <w:pPr>
        <w:autoSpaceDE w:val="0"/>
        <w:autoSpaceDN w:val="0"/>
        <w:adjustRightInd w:val="0"/>
        <w:spacing w:after="0" w:line="240" w:lineRule="auto"/>
        <w:rPr>
          <w:ins w:id="76" w:author="alyashev" w:date="2011-03-15T08:29:00Z"/>
          <w:rFonts w:ascii="Courier New" w:hAnsi="Courier New" w:cs="Courier New"/>
          <w:noProof/>
          <w:sz w:val="20"/>
          <w:szCs w:val="20"/>
        </w:rPr>
      </w:pPr>
      <w:ins w:id="77" w:author="alyashev" w:date="2011-03-15T08:31:00Z">
        <w:r>
          <w:rPr>
            <w:rFonts w:ascii="Courier New" w:hAnsi="Courier New" w:cs="Courier New"/>
            <w:noProof/>
            <w:sz w:val="20"/>
            <w:szCs w:val="20"/>
          </w:rPr>
          <w:t>}</w:t>
        </w:r>
      </w:ins>
    </w:p>
    <w:p w:rsidR="00286ABC" w:rsidRDefault="00286ABC">
      <w:pPr>
        <w:rPr>
          <w:rFonts w:eastAsia="Calibri" w:cs="Times New Roman"/>
        </w:rPr>
      </w:pPr>
      <w:r>
        <w:rPr>
          <w:rFonts w:eastAsia="Calibri" w:cs="Times New Roman"/>
        </w:rPr>
        <w:br w:type="page"/>
      </w:r>
    </w:p>
    <w:p w:rsidR="00FA7077" w:rsidRDefault="00FB2692" w:rsidP="00FA7077">
      <w:r>
        <w:lastRenderedPageBreak/>
        <w:t>To avoid name conflicts between internal procedures in C++ environment it’s preferable to use</w:t>
      </w:r>
      <w:r w:rsidR="00FA7077">
        <w:t xml:space="preserve"> </w:t>
      </w:r>
      <w:r w:rsidR="00FA7077" w:rsidRPr="00394239">
        <w:rPr>
          <w:b/>
        </w:rPr>
        <w:t>inline</w:t>
      </w:r>
      <w:r w:rsidR="00FA7077">
        <w:t xml:space="preserve"> attribute or OCL-EMU</w:t>
      </w:r>
      <w:r w:rsidR="00FA7077" w:rsidRPr="00FA7077">
        <w:rPr>
          <w:b/>
        </w:rPr>
        <w:t>__STATIC</w:t>
      </w:r>
      <w:r w:rsidR="00F06EAC">
        <w:t xml:space="preserve"> macro. For example:</w:t>
      </w:r>
    </w:p>
    <w:p w:rsidR="00C74903" w:rsidRDefault="00610554" w:rsidP="00F06EAC">
      <w:pPr>
        <w:rPr>
          <w:rFonts w:ascii="Consolas" w:eastAsia="Calibri" w:hAnsi="Consolas" w:cs="Consolas"/>
        </w:rPr>
      </w:pPr>
      <w:r>
        <w:rPr>
          <w:rFonts w:eastAsia="Calibri" w:cs="Times New Roman"/>
        </w:rPr>
        <w:br/>
      </w:r>
      <w:r w:rsidR="00E6511C" w:rsidRPr="00C74903">
        <w:rPr>
          <w:rFonts w:ascii="Consolas" w:eastAsia="Calibri" w:hAnsi="Consolas" w:cs="Consolas"/>
        </w:rPr>
        <w:t xml:space="preserve">__STATIC </w:t>
      </w:r>
      <w:r w:rsidR="00FC0580" w:rsidRPr="00C74903">
        <w:rPr>
          <w:rFonts w:ascii="Consolas" w:eastAsia="Calibri" w:hAnsi="Consolas" w:cs="Consolas"/>
        </w:rPr>
        <w:br/>
      </w:r>
      <w:r w:rsidR="00C74903" w:rsidRPr="00C74903">
        <w:rPr>
          <w:rFonts w:ascii="Consolas" w:eastAsia="Calibri" w:hAnsi="Consolas" w:cs="Consolas"/>
        </w:rPr>
        <w:t>void myInternalProcedure(…){</w:t>
      </w:r>
      <w:r w:rsidR="00C74903" w:rsidRPr="00C74903">
        <w:rPr>
          <w:rFonts w:ascii="Consolas" w:eastAsia="Calibri" w:hAnsi="Consolas" w:cs="Consolas"/>
        </w:rPr>
        <w:br/>
        <w:t>…</w:t>
      </w:r>
      <w:r w:rsidR="00C74903" w:rsidRPr="00C74903">
        <w:rPr>
          <w:rFonts w:ascii="Consolas" w:eastAsia="Calibri" w:hAnsi="Consolas" w:cs="Consolas"/>
        </w:rPr>
        <w:br/>
        <w:t>}</w:t>
      </w:r>
    </w:p>
    <w:p w:rsidR="00893921" w:rsidRDefault="00893921" w:rsidP="00F06EAC">
      <w:pPr>
        <w:rPr>
          <w:rFonts w:ascii="Consolas" w:eastAsia="Calibri" w:hAnsi="Consolas" w:cs="Consolas"/>
        </w:rPr>
      </w:pPr>
      <w:r>
        <w:rPr>
          <w:rFonts w:ascii="Consolas" w:eastAsia="Calibri" w:hAnsi="Consolas" w:cs="Consolas"/>
        </w:rPr>
        <w:t>OR</w:t>
      </w:r>
    </w:p>
    <w:p w:rsidR="00893921" w:rsidRPr="00C74903" w:rsidRDefault="00893921" w:rsidP="00F06EAC">
      <w:pPr>
        <w:rPr>
          <w:rFonts w:ascii="Consolas" w:eastAsia="Calibri" w:hAnsi="Consolas" w:cs="Consolas"/>
        </w:rPr>
      </w:pPr>
      <w:r>
        <w:rPr>
          <w:rFonts w:ascii="Consolas" w:eastAsia="Calibri" w:hAnsi="Consolas" w:cs="Consolas"/>
        </w:rPr>
        <w:t>inline</w:t>
      </w:r>
      <w:r>
        <w:rPr>
          <w:rFonts w:ascii="Consolas" w:eastAsia="Calibri" w:hAnsi="Consolas" w:cs="Consolas"/>
        </w:rPr>
        <w:br/>
        <w:t>void myInternalProcedure(…){</w:t>
      </w:r>
      <w:r>
        <w:rPr>
          <w:rFonts w:ascii="Consolas" w:eastAsia="Calibri" w:hAnsi="Consolas" w:cs="Consolas"/>
        </w:rPr>
        <w:br/>
        <w:t>…</w:t>
      </w:r>
      <w:r>
        <w:rPr>
          <w:rFonts w:ascii="Consolas" w:eastAsia="Calibri" w:hAnsi="Consolas" w:cs="Consolas"/>
        </w:rPr>
        <w:br/>
        <w:t>}</w:t>
      </w:r>
    </w:p>
    <w:p w:rsidR="00772DBE" w:rsidRPr="00F218EF" w:rsidRDefault="00E6511C" w:rsidP="00E6511C">
      <w:pPr>
        <w:rPr>
          <w:rFonts w:eastAsia="Calibri" w:cs="Times New Roman"/>
        </w:rPr>
      </w:pPr>
      <w:r w:rsidRPr="00F218EF">
        <w:rPr>
          <w:rFonts w:eastAsia="Calibri" w:cs="Times New Roman"/>
        </w:rPr>
        <w:t>OpenCl long/ulong types</w:t>
      </w:r>
      <w:r w:rsidR="007D2245">
        <w:rPr>
          <w:rFonts w:eastAsia="Calibri" w:cs="Times New Roman"/>
        </w:rPr>
        <w:t xml:space="preserve">: To be able to use OpenCL long/ulong types and their vectored derivatives use OCL_EMU macro replacement: </w:t>
      </w:r>
    </w:p>
    <w:p w:rsidR="00ED2F64" w:rsidRDefault="00E6511C" w:rsidP="00C92685">
      <w:pPr>
        <w:pStyle w:val="NoSpacing"/>
        <w:rPr>
          <w:rFonts w:eastAsia="Calibri"/>
        </w:rPr>
      </w:pPr>
      <w:r w:rsidRPr="00F218EF">
        <w:rPr>
          <w:rFonts w:eastAsia="Calibri"/>
        </w:rPr>
        <w:t>__LONG</w:t>
      </w:r>
      <w:r w:rsidR="007D2245">
        <w:rPr>
          <w:rFonts w:eastAsia="Calibri"/>
        </w:rPr>
        <w:t xml:space="preserve"> / </w:t>
      </w:r>
      <w:r w:rsidRPr="00F218EF">
        <w:rPr>
          <w:rFonts w:eastAsia="Calibri"/>
        </w:rPr>
        <w:t>__ULONG</w:t>
      </w:r>
    </w:p>
    <w:p w:rsidR="00C92685" w:rsidRPr="00C92685" w:rsidRDefault="00C92685" w:rsidP="00C92685"/>
    <w:p w:rsidR="00AC26D5" w:rsidRPr="00F218EF" w:rsidRDefault="00745183" w:rsidP="00C92685">
      <w:pPr>
        <w:pStyle w:val="Heading2"/>
      </w:pPr>
      <w:bookmarkStart w:id="78" w:name="_Toc287875333"/>
      <w:r w:rsidRPr="00F218EF">
        <w:t xml:space="preserve">callCL </w:t>
      </w:r>
      <w:r w:rsidR="00AC26D5" w:rsidRPr="00F218EF">
        <w:t>Application</w:t>
      </w:r>
      <w:r w:rsidR="009C69F7">
        <w:t xml:space="preserve"> Interface</w:t>
      </w:r>
      <w:r w:rsidR="00C55881" w:rsidRPr="00F218EF">
        <w:t>:</w:t>
      </w:r>
      <w:bookmarkEnd w:id="78"/>
    </w:p>
    <w:p w:rsidR="00037B81" w:rsidRPr="00F218EF" w:rsidRDefault="00037B81" w:rsidP="00037B81">
      <w:pPr>
        <w:rPr>
          <w:rFonts w:cs="Times New Roman"/>
        </w:rPr>
      </w:pPr>
    </w:p>
    <w:p w:rsidR="00072DEC" w:rsidRDefault="00041138" w:rsidP="00072DEC">
      <w:pPr>
        <w:pStyle w:val="Heading3"/>
      </w:pPr>
      <w:bookmarkStart w:id="79" w:name="_Toc287875334"/>
      <w:r w:rsidRPr="00F218EF">
        <w:t>Features</w:t>
      </w:r>
      <w:bookmarkEnd w:id="79"/>
    </w:p>
    <w:p w:rsidR="00072DEC" w:rsidRPr="00072DEC" w:rsidRDefault="00072DEC" w:rsidP="00072DEC">
      <w:r>
        <w:t xml:space="preserve">callCL is the only interface </w:t>
      </w:r>
      <w:r w:rsidR="00291A26">
        <w:t xml:space="preserve">that your </w:t>
      </w:r>
      <w:r>
        <w:t xml:space="preserve">application </w:t>
      </w:r>
      <w:r w:rsidR="00291A26">
        <w:t>will require</w:t>
      </w:r>
      <w:r>
        <w:t xml:space="preserve"> to </w:t>
      </w:r>
      <w:r w:rsidR="005B2BD3">
        <w:t>invoke</w:t>
      </w:r>
      <w:r>
        <w:t xml:space="preserve"> </w:t>
      </w:r>
      <w:r w:rsidR="00F30452">
        <w:t xml:space="preserve">and </w:t>
      </w:r>
      <w:r w:rsidR="005B2BD3">
        <w:t>make use</w:t>
      </w:r>
      <w:r>
        <w:t xml:space="preserve"> </w:t>
      </w:r>
      <w:r w:rsidR="005B2BD3">
        <w:t xml:space="preserve">of </w:t>
      </w:r>
      <w:r>
        <w:t>OCL_EMU. The method combines</w:t>
      </w:r>
      <w:r w:rsidR="005B2BD3">
        <w:t xml:space="preserve"> an initializing OpenCl  device</w:t>
      </w:r>
      <w:r>
        <w:t>(or OCL_EMU emulator), creating an OpenCl context, making queues, allocating buffers and finally calling a kernel into a single step. This has been done to decrease complexity of calling OpenCL kernels. The function supports cpu, gpu and gpu_emu devices.</w:t>
      </w:r>
    </w:p>
    <w:p w:rsidR="00E26F0F" w:rsidRDefault="00E26F0F">
      <w:pPr>
        <w:rPr>
          <w:rFonts w:asciiTheme="majorHAnsi" w:eastAsiaTheme="majorEastAsia" w:hAnsiTheme="majorHAnsi" w:cstheme="majorBidi"/>
          <w:b/>
          <w:bCs/>
          <w:color w:val="4070AA"/>
          <w:sz w:val="23"/>
        </w:rPr>
      </w:pPr>
      <w:r>
        <w:br w:type="page"/>
      </w:r>
    </w:p>
    <w:p w:rsidR="00D47A28" w:rsidRPr="00B92076" w:rsidRDefault="00041138" w:rsidP="001173CE">
      <w:pPr>
        <w:pStyle w:val="Heading3"/>
      </w:pPr>
      <w:bookmarkStart w:id="80" w:name="_Toc287875335"/>
      <w:r w:rsidRPr="00F218EF">
        <w:lastRenderedPageBreak/>
        <w:t>Parameter Definitions</w:t>
      </w:r>
      <w:bookmarkEnd w:id="80"/>
    </w:p>
    <w:p w:rsidR="00997A51" w:rsidRPr="00F218EF" w:rsidRDefault="00997A51" w:rsidP="00997A51">
      <w:pPr>
        <w:rPr>
          <w:rFonts w:cs="Times New Roman"/>
        </w:rPr>
      </w:pPr>
      <w:r w:rsidRPr="00F218EF">
        <w:rPr>
          <w:rFonts w:cs="Times New Roman"/>
        </w:rPr>
        <w:t>The callCL function has the following definition:</w:t>
      </w:r>
    </w:p>
    <w:p w:rsidR="00D47A28" w:rsidRPr="00034562" w:rsidRDefault="00CF6118" w:rsidP="00034562">
      <w:pPr>
        <w:rPr>
          <w:rFonts w:cs="Times New Roman"/>
        </w:rPr>
      </w:pPr>
      <w:r w:rsidRPr="00E70C6B">
        <w:rPr>
          <w:rFonts w:cs="Times New Roman"/>
        </w:rPr>
        <w:object w:dxaOrig="9360" w:dyaOrig="2570">
          <v:shape id="_x0000_i1026" type="#_x0000_t75" style="width:468.3pt;height:127.85pt" o:ole="">
            <v:imagedata r:id="rId10" o:title=""/>
          </v:shape>
          <o:OLEObject Type="Embed" ProgID="Word.OpenDocumentText.12" ShapeID="_x0000_i1026" DrawAspect="Content" ObjectID="_1361683282" r:id="rId11"/>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28"/>
        <w:gridCol w:w="6948"/>
      </w:tblGrid>
      <w:tr w:rsidR="005900A2" w:rsidTr="00217B6E">
        <w:tc>
          <w:tcPr>
            <w:tcW w:w="2628" w:type="dxa"/>
          </w:tcPr>
          <w:p w:rsidR="005900A2" w:rsidRPr="00424399" w:rsidRDefault="005900A2" w:rsidP="00A9382F">
            <w:pPr>
              <w:pStyle w:val="NoSpacing"/>
              <w:rPr>
                <w:rFonts w:eastAsia="Times New Roman"/>
              </w:rPr>
            </w:pPr>
            <w:r w:rsidRPr="00424399">
              <w:rPr>
                <w:rFonts w:eastAsia="Times New Roman"/>
              </w:rPr>
              <w:t>_device_type</w:t>
            </w:r>
          </w:p>
        </w:tc>
        <w:tc>
          <w:tcPr>
            <w:tcW w:w="6948" w:type="dxa"/>
          </w:tcPr>
          <w:p w:rsidR="005900A2" w:rsidRPr="00424399" w:rsidRDefault="009C5785" w:rsidP="0099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424399">
              <w:rPr>
                <w:rFonts w:eastAsia="Times New Roman" w:cs="Times New Roman"/>
                <w:color w:val="000000"/>
              </w:rPr>
              <w:t xml:space="preserve">Target device. </w:t>
            </w:r>
            <w:r w:rsidR="005900A2" w:rsidRPr="00424399">
              <w:rPr>
                <w:rFonts w:eastAsia="Times New Roman" w:cs="Times New Roman"/>
                <w:color w:val="000000"/>
              </w:rPr>
              <w:t>Possible values</w:t>
            </w:r>
            <w:r w:rsidRPr="00424399">
              <w:rPr>
                <w:rFonts w:eastAsia="Times New Roman" w:cs="Times New Roman"/>
                <w:color w:val="000000"/>
              </w:rPr>
              <w:t>:</w:t>
            </w:r>
            <w:r w:rsidR="005900A2" w:rsidRPr="00424399">
              <w:rPr>
                <w:rFonts w:eastAsia="Times New Roman" w:cs="Times New Roman"/>
                <w:color w:val="000000"/>
              </w:rPr>
              <w:t xml:space="preserve"> “cpu”, “gpu” , “gpu_emu”</w:t>
            </w:r>
          </w:p>
        </w:tc>
      </w:tr>
      <w:tr w:rsidR="005900A2" w:rsidTr="00217B6E">
        <w:tc>
          <w:tcPr>
            <w:tcW w:w="2628" w:type="dxa"/>
          </w:tcPr>
          <w:p w:rsidR="005900A2" w:rsidRPr="00424399" w:rsidRDefault="005900A2" w:rsidP="00A9382F">
            <w:pPr>
              <w:pStyle w:val="NoSpacing"/>
              <w:rPr>
                <w:rFonts w:eastAsia="Times New Roman"/>
              </w:rPr>
            </w:pPr>
            <w:r w:rsidRPr="00424399">
              <w:rPr>
                <w:rFonts w:eastAsia="Times New Roman"/>
              </w:rPr>
              <w:t>_domainDim</w:t>
            </w:r>
          </w:p>
        </w:tc>
        <w:tc>
          <w:tcPr>
            <w:tcW w:w="6948" w:type="dxa"/>
          </w:tcPr>
          <w:p w:rsidR="005900A2" w:rsidRPr="00424399" w:rsidRDefault="009C5785" w:rsidP="0099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424399">
              <w:rPr>
                <w:rFonts w:eastAsia="Times New Roman" w:cs="Times New Roman"/>
                <w:color w:val="000000"/>
              </w:rPr>
              <w:t>Work Dimension</w:t>
            </w:r>
          </w:p>
        </w:tc>
      </w:tr>
      <w:tr w:rsidR="005900A2" w:rsidTr="00217B6E">
        <w:tc>
          <w:tcPr>
            <w:tcW w:w="2628" w:type="dxa"/>
          </w:tcPr>
          <w:p w:rsidR="005900A2" w:rsidRPr="00424399" w:rsidRDefault="005900A2" w:rsidP="00A9382F">
            <w:pPr>
              <w:pStyle w:val="NoSpacing"/>
              <w:rPr>
                <w:rFonts w:eastAsia="Times New Roman"/>
              </w:rPr>
            </w:pPr>
            <w:r w:rsidRPr="00424399">
              <w:rPr>
                <w:rFonts w:eastAsia="Times New Roman"/>
              </w:rPr>
              <w:t>_domain[]</w:t>
            </w:r>
          </w:p>
        </w:tc>
        <w:tc>
          <w:tcPr>
            <w:tcW w:w="6948" w:type="dxa"/>
          </w:tcPr>
          <w:p w:rsidR="005900A2" w:rsidRPr="00424399" w:rsidRDefault="008259BE" w:rsidP="0099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424399">
              <w:rPr>
                <w:rFonts w:eastAsia="Times New Roman" w:cs="Times New Roman"/>
                <w:color w:val="000000"/>
              </w:rPr>
              <w:t>Nd Range, Global worksize</w:t>
            </w:r>
          </w:p>
        </w:tc>
      </w:tr>
      <w:tr w:rsidR="005900A2" w:rsidTr="00217B6E">
        <w:tc>
          <w:tcPr>
            <w:tcW w:w="2628" w:type="dxa"/>
          </w:tcPr>
          <w:p w:rsidR="005900A2" w:rsidRPr="00424399" w:rsidRDefault="005900A2" w:rsidP="00A9382F">
            <w:pPr>
              <w:pStyle w:val="NoSpacing"/>
              <w:rPr>
                <w:rFonts w:eastAsia="Times New Roman"/>
              </w:rPr>
            </w:pPr>
            <w:r w:rsidRPr="00424399">
              <w:rPr>
                <w:rFonts w:eastAsia="Times New Roman"/>
              </w:rPr>
              <w:t>int _group[]</w:t>
            </w:r>
          </w:p>
        </w:tc>
        <w:tc>
          <w:tcPr>
            <w:tcW w:w="6948" w:type="dxa"/>
          </w:tcPr>
          <w:p w:rsidR="005900A2" w:rsidRPr="00424399" w:rsidRDefault="002101D0" w:rsidP="0099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424399">
              <w:rPr>
                <w:rFonts w:eastAsia="Times New Roman" w:cs="Times New Roman"/>
                <w:color w:val="000000"/>
              </w:rPr>
              <w:t>Local workgroup size</w:t>
            </w:r>
          </w:p>
        </w:tc>
      </w:tr>
      <w:tr w:rsidR="005900A2" w:rsidTr="00217B6E">
        <w:tc>
          <w:tcPr>
            <w:tcW w:w="2628" w:type="dxa"/>
          </w:tcPr>
          <w:p w:rsidR="005900A2" w:rsidRPr="00424399" w:rsidRDefault="002101D0" w:rsidP="00A9382F">
            <w:pPr>
              <w:pStyle w:val="NoSpacing"/>
              <w:rPr>
                <w:rFonts w:eastAsia="Times New Roman"/>
              </w:rPr>
            </w:pPr>
            <w:r w:rsidRPr="00424399">
              <w:rPr>
                <w:rFonts w:eastAsia="Times New Roman"/>
              </w:rPr>
              <w:t>_program_location</w:t>
            </w:r>
          </w:p>
        </w:tc>
        <w:tc>
          <w:tcPr>
            <w:tcW w:w="6948" w:type="dxa"/>
          </w:tcPr>
          <w:p w:rsidR="005900A2" w:rsidRPr="00424399" w:rsidRDefault="002101D0" w:rsidP="0099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424399">
              <w:rPr>
                <w:rFonts w:eastAsia="Times New Roman" w:cs="Times New Roman"/>
                <w:color w:val="000000"/>
              </w:rPr>
              <w:t>Kernel directory</w:t>
            </w:r>
            <w:r w:rsidR="00A81F9A">
              <w:rPr>
                <w:rFonts w:eastAsia="Times New Roman" w:cs="Times New Roman"/>
                <w:color w:val="000000"/>
              </w:rPr>
              <w:t xml:space="preserve"> </w:t>
            </w:r>
            <w:r w:rsidR="00A81F9A" w:rsidRPr="00607195">
              <w:rPr>
                <w:rFonts w:eastAsia="Times New Roman" w:cs="Times New Roman"/>
                <w:i/>
                <w:color w:val="000000"/>
              </w:rPr>
              <w:t>(example: “</w:t>
            </w:r>
            <w:r w:rsidR="00767C8C" w:rsidRPr="00607195">
              <w:rPr>
                <w:rFonts w:eastAsia="Times New Roman" w:cs="Times New Roman"/>
                <w:i/>
                <w:color w:val="000000"/>
              </w:rPr>
              <w:t>c:/opencl_emu/test/</w:t>
            </w:r>
            <w:r w:rsidR="00A81F9A" w:rsidRPr="00607195">
              <w:rPr>
                <w:rFonts w:eastAsia="Times New Roman" w:cs="Times New Roman"/>
                <w:i/>
                <w:color w:val="000000"/>
              </w:rPr>
              <w:t>”)</w:t>
            </w:r>
          </w:p>
        </w:tc>
      </w:tr>
      <w:tr w:rsidR="005900A2" w:rsidTr="00217B6E">
        <w:tc>
          <w:tcPr>
            <w:tcW w:w="2628" w:type="dxa"/>
          </w:tcPr>
          <w:p w:rsidR="005900A2" w:rsidRPr="00424399" w:rsidRDefault="002101D0" w:rsidP="00A9382F">
            <w:pPr>
              <w:pStyle w:val="NoSpacing"/>
              <w:rPr>
                <w:rFonts w:eastAsia="Times New Roman"/>
              </w:rPr>
            </w:pPr>
            <w:r w:rsidRPr="00424399">
              <w:rPr>
                <w:rFonts w:eastAsia="Times New Roman"/>
              </w:rPr>
              <w:t>_program</w:t>
            </w:r>
          </w:p>
        </w:tc>
        <w:tc>
          <w:tcPr>
            <w:tcW w:w="6948" w:type="dxa"/>
          </w:tcPr>
          <w:p w:rsidR="005900A2" w:rsidRPr="00424399" w:rsidRDefault="00120DE7" w:rsidP="00EF1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424399">
              <w:rPr>
                <w:rFonts w:eastAsia="Times New Roman" w:cs="Times New Roman"/>
                <w:color w:val="000000"/>
              </w:rPr>
              <w:t>F</w:t>
            </w:r>
            <w:r w:rsidR="002101D0" w:rsidRPr="00424399">
              <w:rPr>
                <w:rFonts w:eastAsia="Times New Roman" w:cs="Times New Roman"/>
                <w:color w:val="000000"/>
              </w:rPr>
              <w:t>ilename containing kernels</w:t>
            </w:r>
            <w:r w:rsidR="00EF1CA1">
              <w:rPr>
                <w:rFonts w:eastAsia="Times New Roman" w:cs="Times New Roman"/>
                <w:color w:val="000000"/>
              </w:rPr>
              <w:t xml:space="preserve">  </w:t>
            </w:r>
            <w:r w:rsidR="00EF1CA1" w:rsidRPr="00607195">
              <w:rPr>
                <w:rFonts w:eastAsia="Times New Roman" w:cs="Times New Roman"/>
                <w:i/>
                <w:color w:val="000000"/>
              </w:rPr>
              <w:t>(example: “</w:t>
            </w:r>
            <w:r w:rsidR="00EF1CA1">
              <w:rPr>
                <w:rFonts w:eastAsia="Times New Roman" w:cs="Times New Roman"/>
                <w:i/>
                <w:color w:val="000000"/>
              </w:rPr>
              <w:t>testKernel</w:t>
            </w:r>
            <w:r w:rsidR="004402C2">
              <w:rPr>
                <w:rFonts w:eastAsia="Times New Roman" w:cs="Times New Roman"/>
                <w:i/>
                <w:color w:val="000000"/>
              </w:rPr>
              <w:t>.cpp</w:t>
            </w:r>
            <w:r w:rsidR="00EF1CA1" w:rsidRPr="00607195">
              <w:rPr>
                <w:rFonts w:eastAsia="Times New Roman" w:cs="Times New Roman"/>
                <w:i/>
                <w:color w:val="000000"/>
              </w:rPr>
              <w:t>”)</w:t>
            </w:r>
          </w:p>
        </w:tc>
      </w:tr>
      <w:tr w:rsidR="005900A2" w:rsidTr="00217B6E">
        <w:tc>
          <w:tcPr>
            <w:tcW w:w="2628" w:type="dxa"/>
          </w:tcPr>
          <w:p w:rsidR="005900A2" w:rsidRPr="00424399" w:rsidRDefault="002101D0" w:rsidP="00A9382F">
            <w:pPr>
              <w:pStyle w:val="NoSpacing"/>
              <w:rPr>
                <w:rFonts w:eastAsia="Times New Roman"/>
              </w:rPr>
            </w:pPr>
            <w:r w:rsidRPr="00424399">
              <w:rPr>
                <w:rFonts w:eastAsia="Times New Roman"/>
              </w:rPr>
              <w:t>_kernel_entry_name</w:t>
            </w:r>
          </w:p>
        </w:tc>
        <w:tc>
          <w:tcPr>
            <w:tcW w:w="6948" w:type="dxa"/>
          </w:tcPr>
          <w:p w:rsidR="005900A2" w:rsidRPr="00424399" w:rsidRDefault="00120DE7" w:rsidP="00D7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424399">
              <w:rPr>
                <w:rFonts w:eastAsia="Times New Roman" w:cs="Times New Roman"/>
                <w:color w:val="000000"/>
              </w:rPr>
              <w:t>S</w:t>
            </w:r>
            <w:r w:rsidR="002101D0" w:rsidRPr="00424399">
              <w:rPr>
                <w:rFonts w:eastAsia="Times New Roman" w:cs="Times New Roman"/>
                <w:color w:val="000000"/>
              </w:rPr>
              <w:t>pecific ke</w:t>
            </w:r>
            <w:r w:rsidR="009B6B0C">
              <w:rPr>
                <w:rFonts w:eastAsia="Times New Roman" w:cs="Times New Roman"/>
                <w:color w:val="000000"/>
              </w:rPr>
              <w:t>r</w:t>
            </w:r>
            <w:r w:rsidR="002101D0" w:rsidRPr="00424399">
              <w:rPr>
                <w:rFonts w:eastAsia="Times New Roman" w:cs="Times New Roman"/>
                <w:color w:val="000000"/>
              </w:rPr>
              <w:t>nel name</w:t>
            </w:r>
          </w:p>
        </w:tc>
      </w:tr>
      <w:tr w:rsidR="005900A2" w:rsidTr="00217B6E">
        <w:tc>
          <w:tcPr>
            <w:tcW w:w="2628" w:type="dxa"/>
          </w:tcPr>
          <w:p w:rsidR="005900A2" w:rsidRPr="00424399" w:rsidRDefault="002101D0" w:rsidP="00A9382F">
            <w:pPr>
              <w:pStyle w:val="NoSpacing"/>
              <w:rPr>
                <w:rFonts w:eastAsia="Times New Roman"/>
              </w:rPr>
            </w:pPr>
            <w:r w:rsidRPr="00424399">
              <w:rPr>
                <w:rFonts w:eastAsia="Times New Roman"/>
              </w:rPr>
              <w:t>_args</w:t>
            </w:r>
          </w:p>
        </w:tc>
        <w:tc>
          <w:tcPr>
            <w:tcW w:w="6948" w:type="dxa"/>
          </w:tcPr>
          <w:p w:rsidR="005900A2" w:rsidRPr="00424399" w:rsidRDefault="00120DE7" w:rsidP="00C4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424399">
              <w:rPr>
                <w:rFonts w:eastAsia="Times New Roman" w:cs="Times New Roman"/>
                <w:color w:val="000000"/>
              </w:rPr>
              <w:t>A</w:t>
            </w:r>
            <w:r w:rsidR="002101D0" w:rsidRPr="00424399">
              <w:rPr>
                <w:rFonts w:eastAsia="Times New Roman" w:cs="Times New Roman"/>
                <w:color w:val="000000"/>
              </w:rPr>
              <w:t xml:space="preserve">rguments </w:t>
            </w:r>
            <w:r w:rsidR="00C46482">
              <w:rPr>
                <w:rFonts w:eastAsia="Times New Roman" w:cs="Times New Roman"/>
                <w:color w:val="000000"/>
              </w:rPr>
              <w:t>passed to the</w:t>
            </w:r>
            <w:r w:rsidR="002101D0" w:rsidRPr="00424399">
              <w:rPr>
                <w:rFonts w:eastAsia="Times New Roman" w:cs="Times New Roman"/>
                <w:color w:val="000000"/>
              </w:rPr>
              <w:t xml:space="preserve"> kernel</w:t>
            </w:r>
          </w:p>
        </w:tc>
      </w:tr>
    </w:tbl>
    <w:p w:rsidR="002F364D" w:rsidRPr="001C22BC" w:rsidRDefault="002F364D" w:rsidP="001C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rsidR="009B52FD" w:rsidRPr="00F218EF" w:rsidRDefault="009B52FD" w:rsidP="009B52FD">
      <w:pPr>
        <w:rPr>
          <w:rFonts w:eastAsia="Calibri" w:cs="Times New Roman"/>
        </w:rPr>
      </w:pPr>
      <w:r w:rsidRPr="00F218EF">
        <w:rPr>
          <w:rFonts w:eastAsia="Calibri" w:cs="Times New Roman"/>
        </w:rPr>
        <w:t>callCl also provides 3 distinctive defines to help isolating pieces of code written for a specific platform:</w:t>
      </w:r>
    </w:p>
    <w:p w:rsidR="009B52FD" w:rsidRPr="00F218EF" w:rsidRDefault="009B52FD" w:rsidP="00F72D49">
      <w:pPr>
        <w:pStyle w:val="NoSpacing"/>
        <w:numPr>
          <w:ilvl w:val="0"/>
          <w:numId w:val="28"/>
        </w:numPr>
        <w:rPr>
          <w:rFonts w:eastAsia="Calibri"/>
        </w:rPr>
      </w:pPr>
      <w:r w:rsidRPr="00F218EF">
        <w:rPr>
          <w:rFonts w:eastAsia="Calibri"/>
        </w:rPr>
        <w:t>_GPU_EMU_IMPL</w:t>
      </w:r>
    </w:p>
    <w:p w:rsidR="009B52FD" w:rsidRPr="00F218EF" w:rsidRDefault="009B52FD" w:rsidP="00F72D49">
      <w:pPr>
        <w:pStyle w:val="NoSpacing"/>
        <w:numPr>
          <w:ilvl w:val="0"/>
          <w:numId w:val="28"/>
        </w:numPr>
        <w:rPr>
          <w:rFonts w:eastAsia="Calibri"/>
        </w:rPr>
      </w:pPr>
      <w:r w:rsidRPr="00F218EF">
        <w:rPr>
          <w:rFonts w:eastAsia="Calibri"/>
        </w:rPr>
        <w:t>CPU_IMPL</w:t>
      </w:r>
    </w:p>
    <w:p w:rsidR="009B52FD" w:rsidRDefault="009B52FD" w:rsidP="00F72D49">
      <w:pPr>
        <w:pStyle w:val="NoSpacing"/>
        <w:numPr>
          <w:ilvl w:val="0"/>
          <w:numId w:val="28"/>
        </w:numPr>
        <w:rPr>
          <w:rFonts w:eastAsia="Calibri"/>
        </w:rPr>
      </w:pPr>
      <w:r w:rsidRPr="00F218EF">
        <w:rPr>
          <w:rFonts w:eastAsia="Calibri"/>
        </w:rPr>
        <w:t>GPU_IMPL</w:t>
      </w:r>
    </w:p>
    <w:p w:rsidR="00F72D49" w:rsidRPr="00F72D49" w:rsidRDefault="00F72D49" w:rsidP="00F72D49"/>
    <w:p w:rsidR="009B52FD" w:rsidRPr="00F218EF" w:rsidRDefault="009B52FD" w:rsidP="009B52FD">
      <w:pPr>
        <w:rPr>
          <w:rFonts w:eastAsia="Calibri" w:cs="Times New Roman"/>
        </w:rPr>
      </w:pPr>
      <w:r w:rsidRPr="00F218EF">
        <w:rPr>
          <w:rFonts w:eastAsia="Calibri" w:cs="Times New Roman"/>
        </w:rPr>
        <w:t>To separate a Cedar class GPU from its higher-end siblings t</w:t>
      </w:r>
      <w:r w:rsidR="008F5C9D">
        <w:rPr>
          <w:rFonts w:eastAsia="Calibri" w:cs="Times New Roman"/>
        </w:rPr>
        <w:t>he runCL provides another definition</w:t>
      </w:r>
      <w:r w:rsidR="00CF30DB">
        <w:rPr>
          <w:rFonts w:eastAsia="Calibri" w:cs="Times New Roman"/>
        </w:rPr>
        <w:t>:</w:t>
      </w:r>
    </w:p>
    <w:p w:rsidR="00997A51" w:rsidRDefault="009B52FD" w:rsidP="00BD1B8C">
      <w:pPr>
        <w:pStyle w:val="NoSpacing"/>
        <w:numPr>
          <w:ilvl w:val="0"/>
          <w:numId w:val="29"/>
        </w:numPr>
        <w:rPr>
          <w:rFonts w:eastAsia="Calibri"/>
        </w:rPr>
      </w:pPr>
      <w:r w:rsidRPr="00F218EF">
        <w:rPr>
          <w:rFonts w:eastAsia="Calibri"/>
        </w:rPr>
        <w:t>CEDAR</w:t>
      </w:r>
    </w:p>
    <w:p w:rsidR="00445CD8" w:rsidRPr="00445CD8" w:rsidRDefault="00445CD8" w:rsidP="00445CD8"/>
    <w:p w:rsidR="00413A41" w:rsidRPr="00DE6BA1" w:rsidRDefault="001412E0" w:rsidP="001173CE">
      <w:pPr>
        <w:pStyle w:val="Heading3"/>
      </w:pPr>
      <w:bookmarkStart w:id="81" w:name="_Toc287875336"/>
      <w:r w:rsidRPr="00F218EF">
        <w:t>Developing Kernels in callCL</w:t>
      </w:r>
      <w:bookmarkEnd w:id="81"/>
    </w:p>
    <w:p w:rsidR="00755486" w:rsidRPr="00F218EF" w:rsidRDefault="00413A41" w:rsidP="00F94287">
      <w:pPr>
        <w:rPr>
          <w:rFonts w:eastAsia="Calibri" w:cs="Times New Roman"/>
        </w:rPr>
      </w:pPr>
      <w:r w:rsidRPr="00F218EF">
        <w:rPr>
          <w:rFonts w:eastAsia="Calibri" w:cs="Times New Roman"/>
        </w:rPr>
        <w:t xml:space="preserve">The </w:t>
      </w:r>
      <w:r w:rsidR="00C33F51" w:rsidRPr="00F218EF">
        <w:rPr>
          <w:rFonts w:eastAsia="Calibri" w:cs="Times New Roman"/>
        </w:rPr>
        <w:t>primary feature</w:t>
      </w:r>
      <w:r w:rsidRPr="00F218EF">
        <w:rPr>
          <w:rFonts w:eastAsia="Calibri" w:cs="Times New Roman"/>
        </w:rPr>
        <w:t xml:space="preserve"> of callCL is to make it easier to create kernels while keeping them fully compatible with the OpenCL standards.  When using with phys</w:t>
      </w:r>
      <w:r w:rsidR="00F22190" w:rsidRPr="00F218EF">
        <w:rPr>
          <w:rFonts w:eastAsia="Calibri" w:cs="Times New Roman"/>
        </w:rPr>
        <w:t xml:space="preserve">ical devices, i.e. CPU or GPU, </w:t>
      </w:r>
      <w:r w:rsidRPr="00F218EF">
        <w:rPr>
          <w:rFonts w:eastAsia="Calibri" w:cs="Times New Roman"/>
        </w:rPr>
        <w:t xml:space="preserve">OCL_EMU </w:t>
      </w:r>
      <w:r w:rsidR="00F22190" w:rsidRPr="00F218EF">
        <w:rPr>
          <w:rFonts w:eastAsia="Calibri" w:cs="Times New Roman"/>
        </w:rPr>
        <w:t xml:space="preserve">does everything for you on the OpenCL application </w:t>
      </w:r>
      <w:r w:rsidR="00EB559E" w:rsidRPr="00F218EF">
        <w:rPr>
          <w:rFonts w:eastAsia="Calibri" w:cs="Times New Roman"/>
        </w:rPr>
        <w:t xml:space="preserve">side. </w:t>
      </w:r>
      <w:r w:rsidR="00F22190" w:rsidRPr="00F218EF">
        <w:rPr>
          <w:rFonts w:eastAsia="Calibri" w:cs="Times New Roman"/>
        </w:rPr>
        <w:t>It initializes OpenCL</w:t>
      </w:r>
      <w:r w:rsidRPr="00F218EF">
        <w:rPr>
          <w:rFonts w:eastAsia="Calibri" w:cs="Times New Roman"/>
        </w:rPr>
        <w:t>, allocates</w:t>
      </w:r>
      <w:r w:rsidR="00F22190" w:rsidRPr="00F218EF">
        <w:rPr>
          <w:rFonts w:eastAsia="Calibri" w:cs="Times New Roman"/>
        </w:rPr>
        <w:t xml:space="preserve"> memory</w:t>
      </w:r>
      <w:r w:rsidRPr="00F218EF">
        <w:rPr>
          <w:rFonts w:eastAsia="Calibri" w:cs="Times New Roman"/>
        </w:rPr>
        <w:t xml:space="preserve"> buffers and runs a kernel. </w:t>
      </w:r>
      <w:r w:rsidR="00F22190" w:rsidRPr="00F218EF">
        <w:rPr>
          <w:rFonts w:eastAsia="Calibri" w:cs="Times New Roman"/>
        </w:rPr>
        <w:t xml:space="preserve"> </w:t>
      </w:r>
      <w:r w:rsidR="00755486" w:rsidRPr="00F218EF">
        <w:rPr>
          <w:rFonts w:eastAsia="Calibri" w:cs="Times New Roman"/>
        </w:rPr>
        <w:t xml:space="preserve">In order to use buffers with callCL, you need allocate </w:t>
      </w:r>
      <w:r w:rsidR="005F454B">
        <w:rPr>
          <w:rFonts w:eastAsia="Calibri" w:cs="Times New Roman"/>
        </w:rPr>
        <w:t xml:space="preserve">them </w:t>
      </w:r>
      <w:r w:rsidR="00755486" w:rsidRPr="00F218EF">
        <w:rPr>
          <w:rFonts w:eastAsia="Calibri" w:cs="Times New Roman"/>
        </w:rPr>
        <w:t>in the system memory. In emulation mode - callCl(“gpu_emu”,…)  -  _global buffer pointers you see inside the kernel will be the same system pointers you get when you allocate the buffers.</w:t>
      </w:r>
    </w:p>
    <w:p w:rsidR="00A947B6" w:rsidRPr="00F218EF" w:rsidRDefault="00F22190" w:rsidP="00F94287">
      <w:pPr>
        <w:rPr>
          <w:rFonts w:eastAsia="Calibri" w:cs="Times New Roman"/>
        </w:rPr>
      </w:pPr>
      <w:r w:rsidRPr="00F218EF">
        <w:rPr>
          <w:rFonts w:eastAsia="Calibri" w:cs="Times New Roman"/>
        </w:rPr>
        <w:t>Furthermore</w:t>
      </w:r>
      <w:r w:rsidR="005215D4" w:rsidRPr="00F218EF">
        <w:rPr>
          <w:rFonts w:eastAsia="Calibri" w:cs="Times New Roman"/>
        </w:rPr>
        <w:t xml:space="preserve">, OCL_EMU </w:t>
      </w:r>
      <w:r w:rsidR="00413A41" w:rsidRPr="00F218EF">
        <w:rPr>
          <w:rFonts w:eastAsia="Calibri" w:cs="Times New Roman"/>
        </w:rPr>
        <w:t>wri</w:t>
      </w:r>
      <w:r w:rsidRPr="00F218EF">
        <w:rPr>
          <w:rFonts w:eastAsia="Calibri" w:cs="Times New Roman"/>
        </w:rPr>
        <w:t xml:space="preserve">tes data into an OpenCL buffer </w:t>
      </w:r>
      <w:r w:rsidR="00413A41" w:rsidRPr="00F218EF">
        <w:rPr>
          <w:rFonts w:eastAsia="Calibri" w:cs="Times New Roman"/>
        </w:rPr>
        <w:t xml:space="preserve">from your system buffer, if needed. </w:t>
      </w:r>
      <w:r w:rsidRPr="00F218EF">
        <w:rPr>
          <w:rFonts w:eastAsia="Calibri" w:cs="Times New Roman"/>
        </w:rPr>
        <w:t xml:space="preserve">(The </w:t>
      </w:r>
      <w:r w:rsidR="00413A41" w:rsidRPr="00F218EF">
        <w:rPr>
          <w:rFonts w:eastAsia="Calibri" w:cs="Times New Roman"/>
        </w:rPr>
        <w:t>POPUL</w:t>
      </w:r>
      <w:bookmarkStart w:id="82" w:name="_GoBack"/>
      <w:bookmarkEnd w:id="82"/>
      <w:r w:rsidR="00413A41" w:rsidRPr="00F218EF">
        <w:rPr>
          <w:rFonts w:eastAsia="Calibri" w:cs="Times New Roman"/>
        </w:rPr>
        <w:t xml:space="preserve">ATE </w:t>
      </w:r>
      <w:r w:rsidRPr="00F218EF">
        <w:rPr>
          <w:rFonts w:eastAsia="Calibri" w:cs="Times New Roman"/>
        </w:rPr>
        <w:t>flag needs</w:t>
      </w:r>
      <w:r w:rsidR="00413A41" w:rsidRPr="00F218EF">
        <w:rPr>
          <w:rFonts w:eastAsia="Calibri" w:cs="Times New Roman"/>
        </w:rPr>
        <w:t xml:space="preserve"> to be added to the INPUT or INPUTOUTPUT buffer</w:t>
      </w:r>
      <w:r w:rsidRPr="00F218EF">
        <w:rPr>
          <w:rFonts w:eastAsia="Calibri" w:cs="Times New Roman"/>
        </w:rPr>
        <w:t xml:space="preserve"> for such memory transfers)</w:t>
      </w:r>
      <w:r w:rsidR="00413A41" w:rsidRPr="00F218EF">
        <w:rPr>
          <w:rFonts w:eastAsia="Calibri" w:cs="Times New Roman"/>
        </w:rPr>
        <w:t xml:space="preserve">.  </w:t>
      </w:r>
      <w:r w:rsidR="00EB559E" w:rsidRPr="00F218EF">
        <w:rPr>
          <w:rFonts w:eastAsia="Calibri" w:cs="Times New Roman"/>
        </w:rPr>
        <w:t xml:space="preserve">The pointer you would send to callCL will be system memory pointer. </w:t>
      </w:r>
      <w:r w:rsidR="00413A41" w:rsidRPr="00F218EF">
        <w:rPr>
          <w:rFonts w:eastAsia="Calibri" w:cs="Times New Roman"/>
        </w:rPr>
        <w:t xml:space="preserve">If the </w:t>
      </w:r>
      <w:r w:rsidR="002E3C75" w:rsidRPr="00F218EF">
        <w:rPr>
          <w:rFonts w:eastAsia="Calibri" w:cs="Times New Roman"/>
        </w:rPr>
        <w:t xml:space="preserve">POPULATE </w:t>
      </w:r>
      <w:r w:rsidR="00413A41" w:rsidRPr="00F218EF">
        <w:rPr>
          <w:rFonts w:eastAsia="Calibri" w:cs="Times New Roman"/>
        </w:rPr>
        <w:t>flag has been added to an INPUTOUTPUT or OUTPUT buffer the OCL_EMU reads data back into you</w:t>
      </w:r>
      <w:r w:rsidR="00B50F48" w:rsidRPr="00F218EF">
        <w:rPr>
          <w:rFonts w:eastAsia="Calibri" w:cs="Times New Roman"/>
        </w:rPr>
        <w:t>r</w:t>
      </w:r>
      <w:r w:rsidR="00413A41" w:rsidRPr="00F218EF">
        <w:rPr>
          <w:rFonts w:eastAsia="Calibri" w:cs="Times New Roman"/>
        </w:rPr>
        <w:t xml:space="preserve"> system buffer for further use and the data could be passed to the next kernel(s). </w:t>
      </w:r>
    </w:p>
    <w:p w:rsidR="00DD6FD3" w:rsidRPr="00F218EF" w:rsidRDefault="00826521" w:rsidP="00F94287">
      <w:pPr>
        <w:rPr>
          <w:rFonts w:eastAsia="Calibri" w:cs="Times New Roman"/>
        </w:rPr>
      </w:pPr>
      <w:r w:rsidRPr="00F218EF">
        <w:rPr>
          <w:rFonts w:eastAsia="Calibri" w:cs="Times New Roman"/>
        </w:rPr>
        <w:lastRenderedPageBreak/>
        <w:t>OCL_EMU also provides the capability to mix “cpu”, “gpu”, “gpu_emu” kernels in the same pipeline</w:t>
      </w:r>
      <w:r w:rsidR="00CE4295" w:rsidRPr="00F218EF">
        <w:rPr>
          <w:rFonts w:eastAsia="Calibri" w:cs="Times New Roman"/>
        </w:rPr>
        <w:t xml:space="preserve"> and</w:t>
      </w:r>
      <w:r w:rsidRPr="00F218EF">
        <w:rPr>
          <w:rFonts w:eastAsia="Calibri" w:cs="Times New Roman"/>
        </w:rPr>
        <w:t xml:space="preserve"> </w:t>
      </w:r>
      <w:r w:rsidR="00C5344F" w:rsidRPr="00F218EF">
        <w:rPr>
          <w:rFonts w:eastAsia="Calibri" w:cs="Times New Roman"/>
        </w:rPr>
        <w:t xml:space="preserve">in any order </w:t>
      </w:r>
      <w:r w:rsidRPr="00F218EF">
        <w:rPr>
          <w:rFonts w:eastAsia="Calibri" w:cs="Times New Roman"/>
        </w:rPr>
        <w:t>y</w:t>
      </w:r>
      <w:r w:rsidR="00C5344F" w:rsidRPr="00F218EF">
        <w:rPr>
          <w:rFonts w:eastAsia="Calibri" w:cs="Times New Roman"/>
        </w:rPr>
        <w:t>ou require</w:t>
      </w:r>
      <w:r w:rsidRPr="00F218EF">
        <w:rPr>
          <w:rFonts w:eastAsia="Calibri" w:cs="Times New Roman"/>
        </w:rPr>
        <w:t>, making a</w:t>
      </w:r>
      <w:r w:rsidR="00146651" w:rsidRPr="00F218EF">
        <w:rPr>
          <w:rFonts w:eastAsia="Calibri" w:cs="Times New Roman"/>
        </w:rPr>
        <w:t xml:space="preserve"> very fast prototype of a </w:t>
      </w:r>
      <w:r w:rsidRPr="00F218EF">
        <w:rPr>
          <w:rFonts w:eastAsia="Calibri" w:cs="Times New Roman"/>
        </w:rPr>
        <w:t>complicate pipeline much easier.</w:t>
      </w:r>
      <w:r w:rsidR="00A947B6" w:rsidRPr="00F218EF">
        <w:rPr>
          <w:rFonts w:eastAsia="Calibri" w:cs="Times New Roman"/>
        </w:rPr>
        <w:t xml:space="preserve"> In general, the </w:t>
      </w:r>
      <w:r w:rsidR="00146651" w:rsidRPr="00F218EF">
        <w:rPr>
          <w:rFonts w:eastAsia="Calibri" w:cs="Times New Roman"/>
        </w:rPr>
        <w:t xml:space="preserve">benefit of OCL_EMU would be to help develop, correct and optimize kernels as well as to </w:t>
      </w:r>
      <w:r w:rsidR="00A947B6" w:rsidRPr="00F218EF">
        <w:rPr>
          <w:rFonts w:eastAsia="Calibri" w:cs="Times New Roman"/>
        </w:rPr>
        <w:t xml:space="preserve">verify them in a complicate pipeline.  After </w:t>
      </w:r>
      <w:r w:rsidR="00356944" w:rsidRPr="00F218EF">
        <w:rPr>
          <w:rFonts w:eastAsia="Calibri" w:cs="Times New Roman"/>
        </w:rPr>
        <w:t>a kernel has been perfected,</w:t>
      </w:r>
      <w:r w:rsidR="00A947B6" w:rsidRPr="00F218EF">
        <w:rPr>
          <w:rFonts w:eastAsia="Calibri" w:cs="Times New Roman"/>
        </w:rPr>
        <w:t xml:space="preserve"> </w:t>
      </w:r>
      <w:r w:rsidR="00744DAF" w:rsidRPr="00F218EF">
        <w:rPr>
          <w:rFonts w:eastAsia="Calibri" w:cs="Times New Roman"/>
        </w:rPr>
        <w:t>the developer</w:t>
      </w:r>
      <w:r w:rsidR="00A947B6" w:rsidRPr="00F218EF">
        <w:rPr>
          <w:rFonts w:eastAsia="Calibri" w:cs="Times New Roman"/>
        </w:rPr>
        <w:t xml:space="preserve"> may plug </w:t>
      </w:r>
      <w:r w:rsidR="00744DAF" w:rsidRPr="00F218EF">
        <w:rPr>
          <w:rFonts w:eastAsia="Calibri" w:cs="Times New Roman"/>
        </w:rPr>
        <w:t>it</w:t>
      </w:r>
      <w:r w:rsidR="00A947B6" w:rsidRPr="00F218EF">
        <w:rPr>
          <w:rFonts w:eastAsia="Calibri" w:cs="Times New Roman"/>
        </w:rPr>
        <w:t xml:space="preserve"> into </w:t>
      </w:r>
      <w:r w:rsidR="00E3053B" w:rsidRPr="00F218EF">
        <w:rPr>
          <w:rFonts w:eastAsia="Calibri" w:cs="Times New Roman"/>
        </w:rPr>
        <w:t>the OpenCL application, ready to run on commodity hardware</w:t>
      </w:r>
      <w:r w:rsidR="00472ADE" w:rsidRPr="00F218EF">
        <w:rPr>
          <w:rFonts w:eastAsia="Calibri" w:cs="Times New Roman"/>
        </w:rPr>
        <w:t>.</w:t>
      </w:r>
    </w:p>
    <w:p w:rsidR="00EE0874" w:rsidRPr="001F7B3D" w:rsidRDefault="001957CC" w:rsidP="00EE0874">
      <w:pPr>
        <w:rPr>
          <w:rFonts w:eastAsia="Calibri" w:cs="Times New Roman"/>
        </w:rPr>
      </w:pPr>
      <w:r w:rsidRPr="00F218EF">
        <w:rPr>
          <w:rFonts w:eastAsia="Calibri" w:cs="Times New Roman"/>
        </w:rPr>
        <w:t xml:space="preserve">One </w:t>
      </w:r>
      <w:r w:rsidR="00B71837" w:rsidRPr="00F218EF">
        <w:rPr>
          <w:rFonts w:eastAsia="Calibri" w:cs="Times New Roman"/>
        </w:rPr>
        <w:t>use case</w:t>
      </w:r>
      <w:r w:rsidR="00717E97" w:rsidRPr="00F218EF">
        <w:rPr>
          <w:rFonts w:eastAsia="Calibri" w:cs="Times New Roman"/>
        </w:rPr>
        <w:t xml:space="preserve"> scenario</w:t>
      </w:r>
      <w:r w:rsidR="00B71837" w:rsidRPr="00F218EF">
        <w:rPr>
          <w:rFonts w:eastAsia="Calibri" w:cs="Times New Roman"/>
        </w:rPr>
        <w:t xml:space="preserve"> would be to</w:t>
      </w:r>
      <w:r w:rsidRPr="00F218EF">
        <w:rPr>
          <w:rFonts w:eastAsia="Calibri" w:cs="Times New Roman"/>
        </w:rPr>
        <w:t xml:space="preserve"> start with writing the kernel code inside the emulator. The best situation is when you can design and code the kernel skeleton with (almost) all kernel parameters known at the time.</w:t>
      </w:r>
      <w:r w:rsidR="00B81579" w:rsidRPr="00F218EF">
        <w:rPr>
          <w:rFonts w:eastAsia="Calibri" w:cs="Times New Roman"/>
        </w:rPr>
        <w:t xml:space="preserve"> </w:t>
      </w:r>
      <w:r w:rsidRPr="00F218EF">
        <w:rPr>
          <w:rFonts w:eastAsia="Calibri" w:cs="Times New Roman"/>
        </w:rPr>
        <w:t>At this moment you may plug the kernel into your OCL_EMU, setup a breakpoint inside the kernel and call callCL(“gpu_emu”,…).</w:t>
      </w:r>
      <w:r w:rsidR="00B81579" w:rsidRPr="00F218EF">
        <w:rPr>
          <w:rFonts w:eastAsia="Calibri" w:cs="Times New Roman"/>
        </w:rPr>
        <w:t xml:space="preserve"> </w:t>
      </w:r>
      <w:r w:rsidRPr="00F218EF">
        <w:rPr>
          <w:rFonts w:eastAsia="Calibri" w:cs="Times New Roman"/>
        </w:rPr>
        <w:t>The goal is to run the kernel as a C++ procedure inside the OCL_EMU environment and to verify your preliminary assumptions: input/output data formats, data structures, kernel parameters’ number and values.</w:t>
      </w:r>
      <w:r w:rsidR="00D748FA" w:rsidRPr="00F218EF">
        <w:rPr>
          <w:rFonts w:eastAsia="Calibri" w:cs="Times New Roman"/>
        </w:rPr>
        <w:t xml:space="preserve"> At this stage you may also try to run callCl(…)  with a “cpu” or/and ”gpu” parameter to convince yourself that your kerne</w:t>
      </w:r>
      <w:r w:rsidR="00FD46E2" w:rsidRPr="00F218EF">
        <w:rPr>
          <w:rFonts w:eastAsia="Calibri" w:cs="Times New Roman"/>
        </w:rPr>
        <w:t>l is properly compiled in OpenCL</w:t>
      </w:r>
      <w:r w:rsidR="00D748FA" w:rsidRPr="00F218EF">
        <w:rPr>
          <w:rFonts w:eastAsia="Calibri" w:cs="Times New Roman"/>
        </w:rPr>
        <w:t xml:space="preserve">. After that it’s better to return back to “gpu_emu” for developing and testing your kernel until you feel it’s correct. Since the OpenCl programming language  is a restricted version of C99, </w:t>
      </w:r>
      <w:del w:id="83" w:author="alyashev" w:date="2011-03-14T21:41:00Z">
        <w:r w:rsidR="00D748FA" w:rsidRPr="00F218EF" w:rsidDel="00353C03">
          <w:rPr>
            <w:rFonts w:eastAsia="Calibri" w:cs="Times New Roman"/>
          </w:rPr>
          <w:delText xml:space="preserve">I’d also advise </w:delText>
        </w:r>
      </w:del>
      <w:ins w:id="84" w:author="alyashev" w:date="2011-03-14T21:41:00Z">
        <w:r w:rsidR="00353C03">
          <w:rPr>
            <w:rFonts w:eastAsia="Calibri" w:cs="Times New Roman"/>
          </w:rPr>
          <w:t xml:space="preserve"> it’s advisab</w:t>
        </w:r>
      </w:ins>
      <w:ins w:id="85" w:author="alyashev" w:date="2011-03-14T21:42:00Z">
        <w:r w:rsidR="00353C03">
          <w:rPr>
            <w:rFonts w:eastAsia="Calibri" w:cs="Times New Roman"/>
          </w:rPr>
          <w:t xml:space="preserve">le </w:t>
        </w:r>
      </w:ins>
      <w:r w:rsidR="00D748FA" w:rsidRPr="00F218EF">
        <w:rPr>
          <w:rFonts w:eastAsia="Calibri" w:cs="Times New Roman"/>
        </w:rPr>
        <w:t xml:space="preserve">to switch to “cpu”/”gpu” parameters periodically to make sure your code is syntactically correct from the OpenCl language point of view.  </w:t>
      </w:r>
    </w:p>
    <w:p w:rsidR="006C41F6" w:rsidDel="00353C03" w:rsidRDefault="007E6BF3" w:rsidP="00EE0874">
      <w:pPr>
        <w:rPr>
          <w:del w:id="86" w:author="alyashev" w:date="2011-03-14T21:44:00Z"/>
          <w:rFonts w:eastAsia="Calibri" w:cs="Times New Roman"/>
        </w:rPr>
      </w:pPr>
      <w:r w:rsidRPr="00F218EF">
        <w:rPr>
          <w:rFonts w:eastAsia="Calibri" w:cs="Times New Roman"/>
          <w:b/>
        </w:rPr>
        <w:t>Note:</w:t>
      </w:r>
      <w:r w:rsidRPr="00F218EF">
        <w:rPr>
          <w:rFonts w:eastAsia="Calibri" w:cs="Times New Roman"/>
        </w:rPr>
        <w:t xml:space="preserve"> If you do not have a full OpenCL </w:t>
      </w:r>
      <w:r w:rsidR="00B57AC1" w:rsidRPr="00F218EF">
        <w:rPr>
          <w:rFonts w:eastAsia="Calibri" w:cs="Times New Roman"/>
        </w:rPr>
        <w:t xml:space="preserve">application in place yet, </w:t>
      </w:r>
      <w:r w:rsidR="00022B88" w:rsidRPr="00F218EF">
        <w:rPr>
          <w:rFonts w:eastAsia="Calibri" w:cs="Times New Roman"/>
        </w:rPr>
        <w:t xml:space="preserve">you may use </w:t>
      </w:r>
      <w:r w:rsidR="00022B88" w:rsidRPr="00805A83">
        <w:rPr>
          <w:rFonts w:eastAsia="Calibri" w:cs="Times New Roman"/>
          <w:i/>
        </w:rPr>
        <w:t>AMD Stream Kernel</w:t>
      </w:r>
      <w:r w:rsidRPr="00805A83">
        <w:rPr>
          <w:rFonts w:eastAsia="Calibri" w:cs="Times New Roman"/>
          <w:i/>
        </w:rPr>
        <w:t>Analyzer</w:t>
      </w:r>
      <w:r w:rsidRPr="00F218EF">
        <w:rPr>
          <w:rFonts w:eastAsia="Calibri" w:cs="Times New Roman"/>
        </w:rPr>
        <w:t xml:space="preserve"> to verify an exact OpenCL language compliance.</w:t>
      </w:r>
    </w:p>
    <w:p w:rsidR="00353C03" w:rsidRDefault="00B06B81" w:rsidP="00EE0874">
      <w:pPr>
        <w:rPr>
          <w:ins w:id="87" w:author="alyashev" w:date="2011-03-14T21:46:00Z"/>
          <w:rFonts w:eastAsia="Calibri" w:cs="Times New Roman"/>
        </w:rPr>
      </w:pPr>
      <w:ins w:id="88" w:author="alyashev" w:date="2011-03-15T08:17:00Z">
        <w:r>
          <w:rPr>
            <w:rFonts w:eastAsia="Calibri" w:cs="Times New Roman"/>
          </w:rPr>
          <w:t>For Kerne</w:t>
        </w:r>
      </w:ins>
      <w:ins w:id="89" w:author="alyashev" w:date="2011-03-15T08:18:00Z">
        <w:r>
          <w:rPr>
            <w:rFonts w:eastAsia="Calibri" w:cs="Times New Roman"/>
          </w:rPr>
          <w:t>lAnalyzer to find</w:t>
        </w:r>
      </w:ins>
      <w:ins w:id="90" w:author="alyashev" w:date="2011-03-14T21:47:00Z">
        <w:r w:rsidR="00353C03">
          <w:rPr>
            <w:rFonts w:eastAsia="Calibri" w:cs="Times New Roman"/>
          </w:rPr>
          <w:t xml:space="preserve"> </w:t>
        </w:r>
      </w:ins>
      <w:ins w:id="91" w:author="alyashev" w:date="2011-03-15T08:18:00Z">
        <w:r>
          <w:rPr>
            <w:rFonts w:eastAsia="Calibri" w:cs="Times New Roman"/>
          </w:rPr>
          <w:t xml:space="preserve">clemu_opencl.h the </w:t>
        </w:r>
      </w:ins>
      <w:ins w:id="92" w:author="alyashev" w:date="2011-03-15T08:19:00Z">
        <w:r>
          <w:rPr>
            <w:rFonts w:eastAsia="Calibri" w:cs="Times New Roman"/>
          </w:rPr>
          <w:t xml:space="preserve">following </w:t>
        </w:r>
      </w:ins>
      <w:ins w:id="93" w:author="alyashev" w:date="2011-03-15T08:18:00Z">
        <w:r>
          <w:rPr>
            <w:rFonts w:eastAsia="Calibri" w:cs="Times New Roman"/>
          </w:rPr>
          <w:t>compil</w:t>
        </w:r>
      </w:ins>
      <w:ins w:id="94" w:author="alyashev" w:date="2011-03-15T08:19:00Z">
        <w:r>
          <w:rPr>
            <w:rFonts w:eastAsia="Calibri" w:cs="Times New Roman"/>
          </w:rPr>
          <w:t>e</w:t>
        </w:r>
      </w:ins>
      <w:ins w:id="95" w:author="alyashev" w:date="2011-03-15T08:18:00Z">
        <w:r>
          <w:rPr>
            <w:rFonts w:eastAsia="Calibri" w:cs="Times New Roman"/>
          </w:rPr>
          <w:t xml:space="preserve"> optio</w:t>
        </w:r>
      </w:ins>
      <w:ins w:id="96" w:author="alyashev" w:date="2011-03-15T08:19:00Z">
        <w:r>
          <w:rPr>
            <w:rFonts w:eastAsia="Calibri" w:cs="Times New Roman"/>
          </w:rPr>
          <w:t>n has to be added</w:t>
        </w:r>
      </w:ins>
      <w:ins w:id="97" w:author="alyashev" w:date="2011-03-14T21:46:00Z">
        <w:r w:rsidR="00353C03">
          <w:rPr>
            <w:rFonts w:eastAsia="Calibri" w:cs="Times New Roman"/>
          </w:rPr>
          <w:t xml:space="preserve">: </w:t>
        </w:r>
      </w:ins>
    </w:p>
    <w:p w:rsidR="00353C03" w:rsidRPr="00F218EF" w:rsidRDefault="00353C03" w:rsidP="00EE0874">
      <w:pPr>
        <w:rPr>
          <w:ins w:id="98" w:author="alyashev" w:date="2011-03-14T21:44:00Z"/>
          <w:rFonts w:eastAsia="Calibri" w:cs="Times New Roman"/>
        </w:rPr>
      </w:pPr>
      <w:ins w:id="99" w:author="alyashev" w:date="2011-03-14T21:44:00Z">
        <w:r>
          <w:rPr>
            <w:rFonts w:eastAsia="Calibri" w:cs="Times New Roman"/>
          </w:rPr>
          <w:t xml:space="preserve"> –I </w:t>
        </w:r>
        <w:r w:rsidRPr="00DA3E63">
          <w:rPr>
            <w:rFonts w:eastAsia="Calibri" w:cs="Times New Roman"/>
            <w:i/>
          </w:rPr>
          <w:t>&lt;OPENCL_EMU_DIRECTORY</w:t>
        </w:r>
      </w:ins>
      <w:ins w:id="100" w:author="alyashev" w:date="2011-03-14T21:45:00Z">
        <w:r>
          <w:rPr>
            <w:rFonts w:eastAsia="Calibri" w:cs="Times New Roman"/>
            <w:i/>
          </w:rPr>
          <w:t>&gt;\clemu</w:t>
        </w:r>
      </w:ins>
    </w:p>
    <w:p w:rsidR="00DD6FD3" w:rsidRPr="00F82757" w:rsidDel="00B06B81" w:rsidRDefault="00022B88" w:rsidP="00F82757">
      <w:pPr>
        <w:rPr>
          <w:del w:id="101" w:author="alyashev" w:date="2011-03-15T08:20:00Z"/>
          <w:rFonts w:eastAsia="Calibri" w:cs="Times New Roman"/>
        </w:rPr>
      </w:pPr>
      <w:del w:id="102" w:author="alyashev" w:date="2011-03-15T08:20:00Z">
        <w:r w:rsidRPr="00F218EF" w:rsidDel="00B06B81">
          <w:rPr>
            <w:rFonts w:eastAsia="Calibri" w:cs="Times New Roman"/>
          </w:rPr>
          <w:delText>However KernelAnalyzer does not except –I parameter defining addition include directories</w:delText>
        </w:r>
        <w:r w:rsidR="001648A0" w:rsidRPr="00F218EF" w:rsidDel="00B06B81">
          <w:rPr>
            <w:rFonts w:eastAsia="Calibri" w:cs="Times New Roman"/>
          </w:rPr>
          <w:delText xml:space="preserve">, </w:delText>
        </w:r>
        <w:r w:rsidR="003215CD" w:rsidRPr="00F218EF" w:rsidDel="00B06B81">
          <w:rPr>
            <w:rFonts w:eastAsia="Calibri" w:cs="Times New Roman"/>
          </w:rPr>
          <w:delText>at least</w:delText>
        </w:r>
        <w:r w:rsidR="001648A0" w:rsidRPr="00F218EF" w:rsidDel="00B06B81">
          <w:rPr>
            <w:rFonts w:eastAsia="Calibri" w:cs="Times New Roman"/>
          </w:rPr>
          <w:delText xml:space="preserve"> for now.</w:delText>
        </w:r>
        <w:r w:rsidRPr="00F218EF" w:rsidDel="00B06B81">
          <w:rPr>
            <w:rFonts w:eastAsia="Calibri" w:cs="Times New Roman"/>
          </w:rPr>
          <w:delText xml:space="preserve"> </w:delText>
        </w:r>
      </w:del>
    </w:p>
    <w:p w:rsidR="00D51293" w:rsidRPr="00F218EF" w:rsidDel="00B06B81" w:rsidRDefault="00022B88" w:rsidP="00022B88">
      <w:pPr>
        <w:rPr>
          <w:del w:id="103" w:author="alyashev" w:date="2011-03-15T08:20:00Z"/>
          <w:rFonts w:eastAsia="Calibri" w:cs="Times New Roman"/>
        </w:rPr>
      </w:pPr>
      <w:del w:id="104" w:author="alyashev" w:date="2011-03-15T08:20:00Z">
        <w:r w:rsidRPr="00F218EF" w:rsidDel="00B06B81">
          <w:rPr>
            <w:rFonts w:eastAsia="Calibri" w:cs="Times New Roman"/>
          </w:rPr>
          <w:delText>To overcome the restriction one can add this piece of code inside the kernel:</w:delText>
        </w:r>
      </w:del>
    </w:p>
    <w:p w:rsidR="008E0A19" w:rsidRPr="00F218EF" w:rsidDel="00B06B81" w:rsidRDefault="00D60E1C" w:rsidP="00022B88">
      <w:pPr>
        <w:rPr>
          <w:del w:id="105" w:author="alyashev" w:date="2011-03-15T08:20:00Z"/>
          <w:rFonts w:eastAsia="Calibri" w:cs="Times New Roman"/>
        </w:rPr>
      </w:pPr>
      <w:del w:id="106" w:author="alyashev" w:date="2011-03-15T08:20:00Z">
        <w:r w:rsidRPr="00E70C6B" w:rsidDel="00B06B81">
          <w:rPr>
            <w:rFonts w:eastAsia="Calibri" w:cs="Times New Roman"/>
          </w:rPr>
          <w:object w:dxaOrig="9360" w:dyaOrig="2827">
            <v:shape id="_x0000_i1027" type="#_x0000_t75" style="width:468.3pt;height:140.55pt" o:ole="">
              <v:imagedata r:id="rId12" o:title=""/>
            </v:shape>
            <o:OLEObject Type="Embed" ProgID="Word.OpenDocumentText.12" ShapeID="_x0000_i1027" DrawAspect="Content" ObjectID="_1361683283" r:id="rId13"/>
          </w:object>
        </w:r>
      </w:del>
    </w:p>
    <w:p w:rsidR="008E0A19" w:rsidRPr="00A9159B" w:rsidDel="00B06B81" w:rsidRDefault="006C41F6" w:rsidP="00810928">
      <w:pPr>
        <w:pStyle w:val="Heading5"/>
        <w:rPr>
          <w:del w:id="107" w:author="alyashev" w:date="2011-03-15T08:20:00Z"/>
          <w:rFonts w:eastAsia="Calibri"/>
        </w:rPr>
      </w:pPr>
      <w:del w:id="108" w:author="alyashev" w:date="2011-03-15T08:20:00Z">
        <w:r w:rsidRPr="00F218EF" w:rsidDel="00B06B81">
          <w:rPr>
            <w:rFonts w:eastAsia="Calibri"/>
          </w:rPr>
          <w:delText>Notes:</w:delText>
        </w:r>
      </w:del>
    </w:p>
    <w:p w:rsidR="00F3117C" w:rsidRPr="00F218EF" w:rsidRDefault="002E69D7" w:rsidP="00DD6FD3">
      <w:pPr>
        <w:rPr>
          <w:rFonts w:eastAsia="Calibri" w:cs="Times New Roman"/>
        </w:rPr>
      </w:pPr>
      <w:r w:rsidRPr="00F218EF">
        <w:rPr>
          <w:rFonts w:eastAsia="Calibri" w:cs="Times New Roman"/>
        </w:rPr>
        <w:t xml:space="preserve">If you </w:t>
      </w:r>
      <w:r w:rsidR="00C16DF1" w:rsidRPr="00F218EF">
        <w:rPr>
          <w:rFonts w:eastAsia="Calibri" w:cs="Times New Roman"/>
        </w:rPr>
        <w:t xml:space="preserve">already </w:t>
      </w:r>
      <w:r w:rsidRPr="00F218EF">
        <w:rPr>
          <w:rFonts w:eastAsia="Calibri" w:cs="Times New Roman"/>
        </w:rPr>
        <w:t>have the C</w:t>
      </w:r>
      <w:r w:rsidR="00C16DF1" w:rsidRPr="00F218EF">
        <w:rPr>
          <w:rFonts w:eastAsia="Calibri" w:cs="Times New Roman"/>
        </w:rPr>
        <w:t>-Model of your algorithm</w:t>
      </w:r>
      <w:r w:rsidRPr="00F218EF">
        <w:rPr>
          <w:rFonts w:eastAsia="Calibri" w:cs="Times New Roman"/>
        </w:rPr>
        <w:t xml:space="preserve">, you can easily </w:t>
      </w:r>
      <w:r w:rsidR="00DD6FD3" w:rsidRPr="00F218EF">
        <w:rPr>
          <w:rFonts w:eastAsia="Calibri" w:cs="Times New Roman"/>
        </w:rPr>
        <w:t xml:space="preserve">compare </w:t>
      </w:r>
      <w:r w:rsidRPr="00F218EF">
        <w:rPr>
          <w:rFonts w:eastAsia="Calibri" w:cs="Times New Roman"/>
        </w:rPr>
        <w:t xml:space="preserve">it with </w:t>
      </w:r>
      <w:r w:rsidR="00DD6FD3" w:rsidRPr="00F218EF">
        <w:rPr>
          <w:rFonts w:eastAsia="Calibri" w:cs="Times New Roman"/>
        </w:rPr>
        <w:t xml:space="preserve">the data flow </w:t>
      </w:r>
      <w:r w:rsidRPr="00F218EF">
        <w:rPr>
          <w:rFonts w:eastAsia="Calibri" w:cs="Times New Roman"/>
        </w:rPr>
        <w:t xml:space="preserve">in </w:t>
      </w:r>
      <w:r w:rsidR="00C16DF1" w:rsidRPr="00F218EF">
        <w:rPr>
          <w:rFonts w:eastAsia="Calibri" w:cs="Times New Roman"/>
        </w:rPr>
        <w:t>your kernel</w:t>
      </w:r>
      <w:r w:rsidRPr="00F218EF">
        <w:rPr>
          <w:rFonts w:eastAsia="Calibri" w:cs="Times New Roman"/>
        </w:rPr>
        <w:t xml:space="preserve"> with the help of the emulator</w:t>
      </w:r>
      <w:r w:rsidR="00DD6FD3" w:rsidRPr="00F218EF">
        <w:rPr>
          <w:rFonts w:eastAsia="Calibri" w:cs="Times New Roman"/>
        </w:rPr>
        <w:t>.</w:t>
      </w:r>
      <w:r w:rsidR="005C2A5D" w:rsidRPr="00F218EF">
        <w:rPr>
          <w:rFonts w:eastAsia="Calibri" w:cs="Times New Roman"/>
        </w:rPr>
        <w:t xml:space="preserve"> </w:t>
      </w:r>
      <w:r w:rsidR="00C16DF1" w:rsidRPr="00F218EF">
        <w:rPr>
          <w:rFonts w:eastAsia="Calibri" w:cs="Times New Roman"/>
        </w:rPr>
        <w:t>Otherwise, s</w:t>
      </w:r>
      <w:r w:rsidR="00DD6FD3" w:rsidRPr="00F218EF">
        <w:rPr>
          <w:rFonts w:eastAsia="Calibri" w:cs="Times New Roman"/>
        </w:rPr>
        <w:t xml:space="preserve">ince </w:t>
      </w:r>
      <w:r w:rsidR="00C16DF1" w:rsidRPr="00F218EF">
        <w:rPr>
          <w:rFonts w:eastAsia="Calibri" w:cs="Times New Roman"/>
        </w:rPr>
        <w:t>you have a</w:t>
      </w:r>
      <w:r w:rsidR="00DD6FD3" w:rsidRPr="00F218EF">
        <w:rPr>
          <w:rFonts w:eastAsia="Calibri" w:cs="Times New Roman"/>
        </w:rPr>
        <w:t xml:space="preserve"> C –like language with some extensions and a full blown debugger</w:t>
      </w:r>
      <w:r w:rsidR="00C16DF1" w:rsidRPr="00F218EF">
        <w:rPr>
          <w:rFonts w:eastAsia="Calibri" w:cs="Times New Roman"/>
        </w:rPr>
        <w:t xml:space="preserve"> in the shape of OpenCL,</w:t>
      </w:r>
      <w:r w:rsidR="00DD6FD3" w:rsidRPr="00F218EF">
        <w:rPr>
          <w:rFonts w:eastAsia="Calibri" w:cs="Times New Roman"/>
        </w:rPr>
        <w:t xml:space="preserve"> you may prefer to develop a kernel inside the </w:t>
      </w:r>
      <w:r w:rsidR="00DD6FD3" w:rsidRPr="00F218EF">
        <w:rPr>
          <w:rFonts w:eastAsia="Calibri" w:cs="Times New Roman"/>
        </w:rPr>
        <w:lastRenderedPageBreak/>
        <w:t>emulator from scratch and use</w:t>
      </w:r>
      <w:r w:rsidR="00DD6FD3" w:rsidRPr="00F218EF">
        <w:rPr>
          <w:rFonts w:eastAsia="Calibri" w:cs="Times New Roman"/>
          <w:b/>
        </w:rPr>
        <w:t xml:space="preserve"> it as a </w:t>
      </w:r>
      <w:r w:rsidR="005269EA">
        <w:rPr>
          <w:rFonts w:eastAsia="Calibri" w:cs="Times New Roman"/>
          <w:b/>
        </w:rPr>
        <w:t>C</w:t>
      </w:r>
      <w:r w:rsidR="00DD6FD3" w:rsidRPr="00F218EF">
        <w:rPr>
          <w:rFonts w:eastAsia="Calibri" w:cs="Times New Roman"/>
          <w:b/>
        </w:rPr>
        <w:t>-model</w:t>
      </w:r>
      <w:r w:rsidR="00DD6FD3" w:rsidRPr="00F218EF">
        <w:rPr>
          <w:rFonts w:eastAsia="Calibri" w:cs="Times New Roman"/>
        </w:rPr>
        <w:t>.</w:t>
      </w:r>
      <w:r w:rsidR="005C2A5D" w:rsidRPr="00F218EF">
        <w:rPr>
          <w:rFonts w:eastAsia="Calibri" w:cs="Times New Roman"/>
        </w:rPr>
        <w:t xml:space="preserve"> </w:t>
      </w:r>
      <w:r w:rsidR="00DD6FD3" w:rsidRPr="00F218EF">
        <w:rPr>
          <w:rFonts w:eastAsia="Calibri" w:cs="Times New Roman"/>
        </w:rPr>
        <w:t xml:space="preserve">After you’ve decided that your emulated kernel is logically </w:t>
      </w:r>
      <w:r w:rsidR="00846BA1" w:rsidRPr="00F218EF">
        <w:rPr>
          <w:rFonts w:eastAsia="Calibri" w:cs="Times New Roman"/>
        </w:rPr>
        <w:t xml:space="preserve">correct, </w:t>
      </w:r>
      <w:r w:rsidR="00F3117C" w:rsidRPr="00F218EF">
        <w:rPr>
          <w:rFonts w:eastAsia="Calibri" w:cs="Times New Roman"/>
        </w:rPr>
        <w:t>you may run it on CPU or GPU without the emulator.</w:t>
      </w:r>
    </w:p>
    <w:p w:rsidR="00764A94" w:rsidRDefault="005C2A5D" w:rsidP="00413A41">
      <w:pPr>
        <w:rPr>
          <w:rFonts w:eastAsia="Calibri" w:cs="Times New Roman"/>
        </w:rPr>
      </w:pPr>
      <w:r w:rsidRPr="00F218EF">
        <w:rPr>
          <w:rFonts w:eastAsia="Calibri" w:cs="Times New Roman"/>
        </w:rPr>
        <w:t xml:space="preserve"> </w:t>
      </w:r>
      <w:r w:rsidR="00F3117C" w:rsidRPr="00F218EF">
        <w:rPr>
          <w:rFonts w:eastAsia="Calibri" w:cs="Times New Roman"/>
        </w:rPr>
        <w:t xml:space="preserve">It’s recommended to </w:t>
      </w:r>
      <w:r w:rsidR="006C41F6" w:rsidRPr="00F218EF">
        <w:rPr>
          <w:rFonts w:eastAsia="Calibri" w:cs="Times New Roman"/>
        </w:rPr>
        <w:t xml:space="preserve">first </w:t>
      </w:r>
      <w:r w:rsidR="00DD6FD3" w:rsidRPr="00F218EF">
        <w:rPr>
          <w:rFonts w:eastAsia="Calibri" w:cs="Times New Roman"/>
        </w:rPr>
        <w:t>replace “gpu_emu” with “cpu” and run.</w:t>
      </w:r>
      <w:r w:rsidRPr="00F218EF">
        <w:rPr>
          <w:rFonts w:eastAsia="Calibri" w:cs="Times New Roman"/>
        </w:rPr>
        <w:t xml:space="preserve"> </w:t>
      </w:r>
      <w:r w:rsidR="00DD6FD3" w:rsidRPr="00F218EF">
        <w:rPr>
          <w:rFonts w:eastAsia="Calibri" w:cs="Times New Roman"/>
        </w:rPr>
        <w:t xml:space="preserve">You may encounter some compilation problems since the </w:t>
      </w:r>
      <w:r w:rsidR="006C41F6" w:rsidRPr="00F218EF">
        <w:rPr>
          <w:rFonts w:eastAsia="Calibri" w:cs="Times New Roman"/>
        </w:rPr>
        <w:t>OpenC</w:t>
      </w:r>
      <w:r w:rsidR="001D25B1" w:rsidRPr="00F218EF">
        <w:rPr>
          <w:rFonts w:eastAsia="Calibri" w:cs="Times New Roman"/>
        </w:rPr>
        <w:t>L</w:t>
      </w:r>
      <w:r w:rsidR="006C41F6" w:rsidRPr="00F218EF">
        <w:rPr>
          <w:rFonts w:eastAsia="Calibri" w:cs="Times New Roman"/>
        </w:rPr>
        <w:t xml:space="preserve"> language </w:t>
      </w:r>
      <w:r w:rsidR="00DD6FD3" w:rsidRPr="00F218EF">
        <w:rPr>
          <w:rFonts w:eastAsia="Calibri" w:cs="Times New Roman"/>
        </w:rPr>
        <w:t xml:space="preserve">is </w:t>
      </w:r>
      <w:r w:rsidR="006C41F6" w:rsidRPr="00F218EF">
        <w:rPr>
          <w:rFonts w:eastAsia="Calibri" w:cs="Times New Roman"/>
        </w:rPr>
        <w:t>stricter</w:t>
      </w:r>
      <w:r w:rsidR="00DD6FD3" w:rsidRPr="00F218EF">
        <w:rPr>
          <w:rFonts w:eastAsia="Calibri" w:cs="Times New Roman"/>
        </w:rPr>
        <w:t xml:space="preserve"> than VC++ and you may miss something.</w:t>
      </w:r>
      <w:r w:rsidRPr="00F218EF">
        <w:rPr>
          <w:rFonts w:eastAsia="Calibri" w:cs="Times New Roman"/>
        </w:rPr>
        <w:t xml:space="preserve"> </w:t>
      </w:r>
      <w:r w:rsidR="00DD6FD3" w:rsidRPr="00F218EF">
        <w:rPr>
          <w:rFonts w:eastAsia="Calibri" w:cs="Times New Roman"/>
        </w:rPr>
        <w:t>After comp</w:t>
      </w:r>
      <w:r w:rsidR="001D25B1" w:rsidRPr="00F218EF">
        <w:rPr>
          <w:rFonts w:eastAsia="Calibri" w:cs="Times New Roman"/>
        </w:rPr>
        <w:t>ilation problem</w:t>
      </w:r>
      <w:r w:rsidR="00846BA1" w:rsidRPr="00F218EF">
        <w:rPr>
          <w:rFonts w:eastAsia="Calibri" w:cs="Times New Roman"/>
        </w:rPr>
        <w:t>s have</w:t>
      </w:r>
      <w:r w:rsidR="001D25B1" w:rsidRPr="00F218EF">
        <w:rPr>
          <w:rFonts w:eastAsia="Calibri" w:cs="Times New Roman"/>
        </w:rPr>
        <w:t xml:space="preserve"> been solved</w:t>
      </w:r>
      <w:r w:rsidR="00846BA1" w:rsidRPr="00F218EF">
        <w:rPr>
          <w:rFonts w:eastAsia="Calibri" w:cs="Times New Roman"/>
        </w:rPr>
        <w:t>, if any,</w:t>
      </w:r>
      <w:r w:rsidR="001D25B1" w:rsidRPr="00F218EF">
        <w:rPr>
          <w:rFonts w:eastAsia="Calibri" w:cs="Times New Roman"/>
        </w:rPr>
        <w:t xml:space="preserve"> and </w:t>
      </w:r>
      <w:r w:rsidR="00DD6FD3" w:rsidRPr="00F218EF">
        <w:rPr>
          <w:rFonts w:eastAsia="Calibri" w:cs="Times New Roman"/>
        </w:rPr>
        <w:t>the kernel runs</w:t>
      </w:r>
      <w:r w:rsidR="001D25B1" w:rsidRPr="00F218EF">
        <w:rPr>
          <w:rFonts w:eastAsia="Calibri" w:cs="Times New Roman"/>
        </w:rPr>
        <w:t xml:space="preserve">, </w:t>
      </w:r>
      <w:r w:rsidR="00DD6FD3" w:rsidRPr="00F218EF">
        <w:rPr>
          <w:rFonts w:eastAsia="Calibri" w:cs="Times New Roman"/>
        </w:rPr>
        <w:t>you may co</w:t>
      </w:r>
      <w:r w:rsidR="001D25B1" w:rsidRPr="00F218EF">
        <w:rPr>
          <w:rFonts w:eastAsia="Calibri" w:cs="Times New Roman"/>
        </w:rPr>
        <w:t xml:space="preserve">mpare your simulated and OpenCL </w:t>
      </w:r>
      <w:r w:rsidR="00DD6FD3" w:rsidRPr="00F218EF">
        <w:rPr>
          <w:rFonts w:eastAsia="Calibri" w:cs="Times New Roman"/>
        </w:rPr>
        <w:t>results</w:t>
      </w:r>
      <w:r w:rsidR="001D25B1" w:rsidRPr="00F218EF">
        <w:rPr>
          <w:rFonts w:eastAsia="Calibri" w:cs="Times New Roman"/>
        </w:rPr>
        <w:t>.</w:t>
      </w:r>
      <w:r w:rsidRPr="00F218EF">
        <w:rPr>
          <w:rFonts w:eastAsia="Calibri" w:cs="Times New Roman"/>
        </w:rPr>
        <w:t xml:space="preserve"> </w:t>
      </w:r>
      <w:r w:rsidR="001D25B1" w:rsidRPr="00F218EF">
        <w:rPr>
          <w:rFonts w:eastAsia="Calibri" w:cs="Times New Roman"/>
        </w:rPr>
        <w:t>In case it’s</w:t>
      </w:r>
      <w:r w:rsidR="00DD6FD3" w:rsidRPr="00F218EF">
        <w:rPr>
          <w:rFonts w:eastAsia="Calibri" w:cs="Times New Roman"/>
        </w:rPr>
        <w:t xml:space="preserve"> successful</w:t>
      </w:r>
      <w:r w:rsidR="001D25B1" w:rsidRPr="00F218EF">
        <w:rPr>
          <w:rFonts w:eastAsia="Calibri" w:cs="Times New Roman"/>
        </w:rPr>
        <w:t>,</w:t>
      </w:r>
      <w:r w:rsidR="00DD6FD3" w:rsidRPr="00F218EF">
        <w:rPr>
          <w:rFonts w:eastAsia="Calibri" w:cs="Times New Roman"/>
        </w:rPr>
        <w:t xml:space="preserve"> you may switch to “gpu”.</w:t>
      </w:r>
      <w:r w:rsidRPr="00F218EF">
        <w:rPr>
          <w:rFonts w:eastAsia="Calibri" w:cs="Times New Roman"/>
        </w:rPr>
        <w:t xml:space="preserve"> </w:t>
      </w:r>
      <w:r w:rsidR="00DD6FD3" w:rsidRPr="00F218EF">
        <w:rPr>
          <w:rFonts w:eastAsia="Calibri" w:cs="Times New Roman"/>
        </w:rPr>
        <w:t xml:space="preserve">Do not forget, however, </w:t>
      </w:r>
      <w:r w:rsidR="00527D66" w:rsidRPr="00F218EF">
        <w:rPr>
          <w:rFonts w:eastAsia="Calibri" w:cs="Times New Roman"/>
        </w:rPr>
        <w:t xml:space="preserve">that </w:t>
      </w:r>
      <w:r w:rsidR="00DD6FD3" w:rsidRPr="00F218EF">
        <w:rPr>
          <w:rFonts w:eastAsia="Calibri" w:cs="Times New Roman"/>
        </w:rPr>
        <w:t>you may encounte</w:t>
      </w:r>
      <w:r w:rsidR="001D25B1" w:rsidRPr="00F218EF">
        <w:rPr>
          <w:rFonts w:eastAsia="Calibri" w:cs="Times New Roman"/>
        </w:rPr>
        <w:t>r the difference between the CPU and GPU</w:t>
      </w:r>
      <w:r w:rsidR="00DD6FD3" w:rsidRPr="00F218EF">
        <w:rPr>
          <w:rFonts w:eastAsia="Calibri" w:cs="Times New Roman"/>
        </w:rPr>
        <w:t xml:space="preserve"> backend due to different synchronization scheme</w:t>
      </w:r>
      <w:r w:rsidR="00DA4839" w:rsidRPr="00F218EF">
        <w:rPr>
          <w:rFonts w:eastAsia="Calibri" w:cs="Times New Roman"/>
        </w:rPr>
        <w:t>s</w:t>
      </w:r>
      <w:r w:rsidR="00DD6FD3" w:rsidRPr="00F218EF">
        <w:rPr>
          <w:rFonts w:eastAsia="Calibri" w:cs="Times New Roman"/>
        </w:rPr>
        <w:t xml:space="preserve"> and other subtle differences between </w:t>
      </w:r>
      <w:r w:rsidR="00527D66" w:rsidRPr="00F218EF">
        <w:rPr>
          <w:rFonts w:eastAsia="Calibri" w:cs="Times New Roman"/>
        </w:rPr>
        <w:t xml:space="preserve">the </w:t>
      </w:r>
      <w:r w:rsidR="00DD6FD3" w:rsidRPr="00F218EF">
        <w:rPr>
          <w:rFonts w:eastAsia="Calibri" w:cs="Times New Roman"/>
        </w:rPr>
        <w:t>backend compilers.</w:t>
      </w:r>
      <w:r w:rsidRPr="00F218EF">
        <w:rPr>
          <w:rFonts w:eastAsia="Calibri" w:cs="Times New Roman"/>
        </w:rPr>
        <w:t xml:space="preserve"> </w:t>
      </w:r>
      <w:r w:rsidR="00DD6FD3" w:rsidRPr="00F218EF">
        <w:rPr>
          <w:rFonts w:eastAsia="Calibri" w:cs="Times New Roman"/>
        </w:rPr>
        <w:t xml:space="preserve">If you are convinced </w:t>
      </w:r>
      <w:r w:rsidR="00DA4839" w:rsidRPr="00F218EF">
        <w:rPr>
          <w:rFonts w:eastAsia="Calibri" w:cs="Times New Roman"/>
        </w:rPr>
        <w:t xml:space="preserve">that your first kernel is correct, </w:t>
      </w:r>
      <w:r w:rsidR="00DD6FD3" w:rsidRPr="00F218EF">
        <w:rPr>
          <w:rFonts w:eastAsia="Calibri" w:cs="Times New Roman"/>
        </w:rPr>
        <w:t>you may develop a next kernel and add it to the pipeline. The first kernel can run in “cpu” or “gpu” mod</w:t>
      </w:r>
      <w:r w:rsidR="00527D66" w:rsidRPr="00F218EF">
        <w:rPr>
          <w:rFonts w:eastAsia="Calibri" w:cs="Times New Roman"/>
        </w:rPr>
        <w:t>e but the new kernel might still</w:t>
      </w:r>
      <w:r w:rsidR="00DD6FD3" w:rsidRPr="00F218EF">
        <w:rPr>
          <w:rFonts w:eastAsia="Calibri" w:cs="Times New Roman"/>
        </w:rPr>
        <w:t xml:space="preserve"> be in “gpu_emu” mode. Flag POPUL</w:t>
      </w:r>
      <w:r w:rsidR="00DA4839" w:rsidRPr="00F218EF">
        <w:rPr>
          <w:rFonts w:eastAsia="Calibri" w:cs="Times New Roman"/>
        </w:rPr>
        <w:t xml:space="preserve">ATE has been designed to keep </w:t>
      </w:r>
      <w:r w:rsidR="00333C6A" w:rsidRPr="00F218EF">
        <w:rPr>
          <w:rFonts w:eastAsia="Calibri" w:cs="Times New Roman"/>
        </w:rPr>
        <w:t>memory consistency, i</w:t>
      </w:r>
      <w:r w:rsidR="00DD6FD3" w:rsidRPr="00F218EF">
        <w:rPr>
          <w:rFonts w:eastAsia="Calibri" w:cs="Times New Roman"/>
        </w:rPr>
        <w:t>t adds a copy time though.</w:t>
      </w:r>
      <w:r w:rsidRPr="00F218EF">
        <w:rPr>
          <w:rFonts w:eastAsia="Calibri" w:cs="Times New Roman"/>
        </w:rPr>
        <w:t xml:space="preserve"> </w:t>
      </w:r>
      <w:r w:rsidR="00333C6A" w:rsidRPr="00F218EF">
        <w:rPr>
          <w:rFonts w:eastAsia="Calibri" w:cs="Times New Roman"/>
        </w:rPr>
        <w:t xml:space="preserve">If your pipeline is correct, </w:t>
      </w:r>
      <w:r w:rsidR="00DD6FD3" w:rsidRPr="00F218EF">
        <w:rPr>
          <w:rFonts w:eastAsia="Calibri" w:cs="Times New Roman"/>
        </w:rPr>
        <w:t>you may move it into your real OpenCL app.</w:t>
      </w:r>
    </w:p>
    <w:p w:rsidR="00E26F0F" w:rsidRDefault="00E26F0F">
      <w:pPr>
        <w:rPr>
          <w:rFonts w:asciiTheme="majorHAnsi" w:eastAsiaTheme="majorEastAsia" w:hAnsiTheme="majorHAnsi" w:cstheme="majorBidi"/>
          <w:b/>
          <w:bCs/>
          <w:color w:val="4070AA"/>
          <w:sz w:val="23"/>
        </w:rPr>
      </w:pPr>
      <w:r>
        <w:br w:type="page"/>
      </w:r>
    </w:p>
    <w:p w:rsidR="00041138" w:rsidRPr="00F218EF" w:rsidRDefault="001412E0" w:rsidP="001173CE">
      <w:pPr>
        <w:pStyle w:val="Heading3"/>
      </w:pPr>
      <w:bookmarkStart w:id="109" w:name="_Toc287875337"/>
      <w:r w:rsidRPr="00F218EF">
        <w:lastRenderedPageBreak/>
        <w:t xml:space="preserve">Moving Kernels </w:t>
      </w:r>
      <w:r w:rsidR="00041138" w:rsidRPr="00F218EF">
        <w:t>From callCL</w:t>
      </w:r>
      <w:bookmarkEnd w:id="109"/>
    </w:p>
    <w:p w:rsidR="00764A94" w:rsidRPr="00F218EF" w:rsidRDefault="00CB2240" w:rsidP="00EE0874">
      <w:pPr>
        <w:rPr>
          <w:rFonts w:eastAsia="Calibri" w:cs="Times New Roman"/>
        </w:rPr>
      </w:pPr>
      <w:r w:rsidRPr="00F218EF">
        <w:rPr>
          <w:rFonts w:eastAsia="Calibri" w:cs="Times New Roman"/>
        </w:rPr>
        <w:t xml:space="preserve">There are some steps involved before you can move your kernels written in OpenCL Emu to your real application. To avoid changing your kernel, e.g. OCL_EMU macros, you need to do ONE of the three procedures defined below: </w:t>
      </w:r>
      <w:r w:rsidR="00863AF0">
        <w:rPr>
          <w:rFonts w:eastAsia="Calibri" w:cs="Times New Roman"/>
        </w:rPr>
        <w:br/>
      </w:r>
    </w:p>
    <w:p w:rsidR="00764A94" w:rsidRPr="00DA3E63" w:rsidRDefault="00956E02" w:rsidP="00863AF0">
      <w:pPr>
        <w:pStyle w:val="ListParagraph"/>
        <w:numPr>
          <w:ilvl w:val="0"/>
          <w:numId w:val="12"/>
        </w:numPr>
        <w:rPr>
          <w:rFonts w:eastAsia="Calibri" w:cs="Times New Roman"/>
        </w:rPr>
      </w:pPr>
      <w:r w:rsidRPr="00DA3E63">
        <w:rPr>
          <w:rFonts w:eastAsia="Calibri" w:cs="Times New Roman"/>
        </w:rPr>
        <w:t>copy file</w:t>
      </w:r>
      <w:r w:rsidR="00A65219" w:rsidRPr="00DA3E63">
        <w:rPr>
          <w:rFonts w:eastAsia="Calibri" w:cs="Times New Roman"/>
        </w:rPr>
        <w:t xml:space="preserve"> “</w:t>
      </w:r>
      <w:r w:rsidRPr="00DA3E63">
        <w:rPr>
          <w:rFonts w:eastAsia="Calibri" w:cs="Times New Roman"/>
        </w:rPr>
        <w:t>clemu_opencl.h</w:t>
      </w:r>
      <w:r w:rsidR="00A65219" w:rsidRPr="00DA3E63">
        <w:rPr>
          <w:rFonts w:eastAsia="Calibri" w:cs="Times New Roman"/>
        </w:rPr>
        <w:t>”  f</w:t>
      </w:r>
      <w:r w:rsidRPr="00DA3E63">
        <w:rPr>
          <w:rFonts w:eastAsia="Calibri" w:cs="Times New Roman"/>
        </w:rPr>
        <w:t>rom</w:t>
      </w:r>
      <w:r w:rsidR="00A65219" w:rsidRPr="00DA3E63">
        <w:rPr>
          <w:rFonts w:eastAsia="Calibri" w:cs="Times New Roman"/>
        </w:rPr>
        <w:t xml:space="preserve"> </w:t>
      </w:r>
      <w:r w:rsidR="00A65219" w:rsidRPr="00DA3E63">
        <w:rPr>
          <w:rFonts w:eastAsia="Calibri" w:cs="Times New Roman"/>
          <w:i/>
        </w:rPr>
        <w:t>&lt;OPENCL_EMU_DIRECTORY&gt;\opencl_emu\clemu”</w:t>
      </w:r>
      <w:r w:rsidR="00464F44" w:rsidRPr="00DA3E63">
        <w:rPr>
          <w:rFonts w:eastAsia="Calibri" w:cs="Times New Roman"/>
        </w:rPr>
        <w:t xml:space="preserve"> </w:t>
      </w:r>
      <w:r w:rsidRPr="00DA3E63">
        <w:rPr>
          <w:rFonts w:eastAsia="Calibri" w:cs="Times New Roman"/>
        </w:rPr>
        <w:t>into the directory whe</w:t>
      </w:r>
      <w:r w:rsidR="00863AF0" w:rsidRPr="00DA3E63">
        <w:rPr>
          <w:rFonts w:eastAsia="Calibri" w:cs="Times New Roman"/>
        </w:rPr>
        <w:t>re you are keeping your kernel.</w:t>
      </w:r>
      <w:r w:rsidR="00DA3E63">
        <w:rPr>
          <w:rFonts w:eastAsia="Calibri" w:cs="Times New Roman"/>
        </w:rPr>
        <w:br/>
      </w:r>
    </w:p>
    <w:p w:rsidR="00E54C87" w:rsidRPr="00DA3E63" w:rsidRDefault="00A65219" w:rsidP="00DA3E63">
      <w:pPr>
        <w:pStyle w:val="ListParagraph"/>
        <w:numPr>
          <w:ilvl w:val="0"/>
          <w:numId w:val="12"/>
        </w:numPr>
        <w:rPr>
          <w:rFonts w:eastAsia="Calibri" w:cs="Times New Roman"/>
        </w:rPr>
      </w:pPr>
      <w:r w:rsidRPr="00F218EF">
        <w:rPr>
          <w:rFonts w:eastAsia="Calibri" w:cs="Times New Roman"/>
        </w:rPr>
        <w:t>Add</w:t>
      </w:r>
      <w:r w:rsidR="00E54C87" w:rsidRPr="00F218EF">
        <w:rPr>
          <w:rFonts w:eastAsia="Calibri" w:cs="Times New Roman"/>
        </w:rPr>
        <w:t xml:space="preserve"> the following path:</w:t>
      </w:r>
    </w:p>
    <w:p w:rsidR="00764A94" w:rsidRPr="00F218EF" w:rsidRDefault="00956E02" w:rsidP="00DA3E63">
      <w:pPr>
        <w:ind w:left="720"/>
        <w:rPr>
          <w:rFonts w:eastAsia="Calibri" w:cs="Times New Roman"/>
        </w:rPr>
      </w:pPr>
      <w:r w:rsidRPr="00AE2B1F">
        <w:rPr>
          <w:rFonts w:eastAsia="Calibri" w:cs="Times New Roman"/>
        </w:rPr>
        <w:t>–I …&lt;</w:t>
      </w:r>
      <w:r w:rsidR="00A65219" w:rsidRPr="00AE2B1F">
        <w:rPr>
          <w:rFonts w:eastAsia="Calibri" w:cs="Times New Roman"/>
        </w:rPr>
        <w:t xml:space="preserve">OPENCL_EMU_DIRECTORY&gt;\opencl_emu\clemu </w:t>
      </w:r>
      <w:r w:rsidRPr="00F218EF">
        <w:rPr>
          <w:rFonts w:eastAsia="Calibri" w:cs="Times New Roman"/>
        </w:rPr>
        <w:t>to the OpenC</w:t>
      </w:r>
      <w:r w:rsidR="00E54C87" w:rsidRPr="00F218EF">
        <w:rPr>
          <w:rFonts w:eastAsia="Calibri" w:cs="Times New Roman"/>
        </w:rPr>
        <w:t>L</w:t>
      </w:r>
      <w:r w:rsidRPr="00F218EF">
        <w:rPr>
          <w:rFonts w:eastAsia="Calibri" w:cs="Times New Roman"/>
        </w:rPr>
        <w:t xml:space="preserve"> compiler option string.</w:t>
      </w:r>
    </w:p>
    <w:p w:rsidR="00956E02" w:rsidRPr="009541DE" w:rsidRDefault="00A65219" w:rsidP="00956E02">
      <w:pPr>
        <w:pStyle w:val="ListParagraph"/>
        <w:numPr>
          <w:ilvl w:val="0"/>
          <w:numId w:val="12"/>
        </w:numPr>
        <w:ind w:left="1080"/>
        <w:rPr>
          <w:rFonts w:eastAsia="Calibri" w:cs="Times New Roman"/>
        </w:rPr>
      </w:pPr>
      <w:r w:rsidRPr="009541DE">
        <w:rPr>
          <w:rFonts w:eastAsia="Calibri" w:cs="Times New Roman"/>
        </w:rPr>
        <w:t>U</w:t>
      </w:r>
      <w:r w:rsidR="00956E02" w:rsidRPr="009541DE">
        <w:rPr>
          <w:rFonts w:eastAsia="Calibri" w:cs="Times New Roman"/>
        </w:rPr>
        <w:t xml:space="preserve">se CLEMU_ROOT environment </w:t>
      </w:r>
      <w:r w:rsidR="00C32D22" w:rsidRPr="009541DE">
        <w:rPr>
          <w:rFonts w:eastAsia="Calibri" w:cs="Times New Roman"/>
        </w:rPr>
        <w:t>variable to do the same as in point 2</w:t>
      </w:r>
      <w:r w:rsidR="00956E02" w:rsidRPr="009541DE">
        <w:rPr>
          <w:rFonts w:eastAsia="Calibri" w:cs="Times New Roman"/>
        </w:rPr>
        <w:t>, but programmatically.</w:t>
      </w:r>
      <w:r w:rsidR="009541DE">
        <w:rPr>
          <w:rFonts w:eastAsia="Calibri" w:cs="Times New Roman"/>
        </w:rPr>
        <w:t xml:space="preserve"> </w:t>
      </w:r>
      <w:r w:rsidR="00956E02" w:rsidRPr="009541DE">
        <w:rPr>
          <w:rFonts w:eastAsia="Calibri" w:cs="Times New Roman"/>
        </w:rPr>
        <w:t xml:space="preserve">Here is </w:t>
      </w:r>
      <w:r w:rsidR="00BD7EED" w:rsidRPr="009541DE">
        <w:rPr>
          <w:rFonts w:eastAsia="Calibri" w:cs="Times New Roman"/>
        </w:rPr>
        <w:t xml:space="preserve">how you can </w:t>
      </w:r>
      <w:r w:rsidR="00905134" w:rsidRPr="009541DE">
        <w:rPr>
          <w:rFonts w:eastAsia="Calibri" w:cs="Times New Roman"/>
        </w:rPr>
        <w:t xml:space="preserve"> do just that:</w:t>
      </w:r>
    </w:p>
    <w:p w:rsidR="00A65219" w:rsidRPr="00F218EF" w:rsidRDefault="005020BA" w:rsidP="00956E02">
      <w:pPr>
        <w:spacing w:after="0" w:line="240" w:lineRule="auto"/>
        <w:ind w:left="1080"/>
        <w:rPr>
          <w:rFonts w:eastAsia="Courier New" w:cs="Times New Roman"/>
          <w:sz w:val="20"/>
        </w:rPr>
      </w:pPr>
      <w:r w:rsidRPr="00E70C6B">
        <w:rPr>
          <w:rFonts w:eastAsia="Courier New" w:cs="Times New Roman"/>
          <w:sz w:val="20"/>
        </w:rPr>
        <w:object w:dxaOrig="9360" w:dyaOrig="6398">
          <v:shape id="_x0000_i1028" type="#_x0000_t75" style="width:468.3pt;height:319.7pt" o:ole="">
            <v:imagedata r:id="rId14" o:title=""/>
          </v:shape>
          <o:OLEObject Type="Embed" ProgID="Word.OpenDocumentText.12" ShapeID="_x0000_i1028" DrawAspect="Content" ObjectID="_1361683284" r:id="rId15"/>
        </w:object>
      </w:r>
    </w:p>
    <w:p w:rsidR="00A65219" w:rsidRPr="00F218EF" w:rsidRDefault="00A65219" w:rsidP="00956E02">
      <w:pPr>
        <w:spacing w:after="0" w:line="240" w:lineRule="auto"/>
        <w:ind w:left="1080"/>
        <w:rPr>
          <w:rFonts w:eastAsia="Courier New" w:cs="Times New Roman"/>
          <w:sz w:val="20"/>
        </w:rPr>
      </w:pPr>
    </w:p>
    <w:p w:rsidR="00A65219" w:rsidRPr="00F218EF" w:rsidRDefault="00A65219" w:rsidP="00956E02">
      <w:pPr>
        <w:spacing w:after="0" w:line="240" w:lineRule="auto"/>
        <w:ind w:left="1080"/>
        <w:rPr>
          <w:rFonts w:eastAsia="Courier New" w:cs="Times New Roman"/>
          <w:sz w:val="20"/>
        </w:rPr>
      </w:pPr>
    </w:p>
    <w:p w:rsidR="00956E02" w:rsidRPr="00F218EF" w:rsidRDefault="00956E02" w:rsidP="00956E02">
      <w:pPr>
        <w:ind w:left="1080"/>
        <w:rPr>
          <w:rFonts w:eastAsia="Calibri" w:cs="Times New Roman"/>
        </w:rPr>
      </w:pPr>
    </w:p>
    <w:p w:rsidR="00956E02" w:rsidRPr="00F218EF" w:rsidRDefault="00956E02" w:rsidP="00956E02">
      <w:pPr>
        <w:rPr>
          <w:rFonts w:cs="Times New Roman"/>
        </w:rPr>
      </w:pPr>
    </w:p>
    <w:p w:rsidR="006D0E80" w:rsidRPr="00FC3C83" w:rsidRDefault="00041138" w:rsidP="001173CE">
      <w:pPr>
        <w:pStyle w:val="Heading3"/>
      </w:pPr>
      <w:bookmarkStart w:id="110" w:name="_Toc287875338"/>
      <w:r w:rsidRPr="00F218EF">
        <w:lastRenderedPageBreak/>
        <w:t>Switching between CEDAR-type &amp; High-end GPUs</w:t>
      </w:r>
      <w:bookmarkEnd w:id="110"/>
    </w:p>
    <w:p w:rsidR="001B32B7" w:rsidRPr="00F218EF" w:rsidRDefault="006D0E80" w:rsidP="00FC3C83">
      <w:pPr>
        <w:rPr>
          <w:rFonts w:eastAsia="Calibri" w:cs="Times New Roman"/>
        </w:rPr>
      </w:pPr>
      <w:r w:rsidRPr="00F218EF">
        <w:rPr>
          <w:rFonts w:eastAsia="Calibri" w:cs="Times New Roman"/>
        </w:rPr>
        <w:t xml:space="preserve">You may also choose to add platform specific defines to your application. </w:t>
      </w:r>
      <w:r w:rsidR="001B32B7" w:rsidRPr="00F218EF">
        <w:rPr>
          <w:rFonts w:eastAsia="Calibri" w:cs="Times New Roman"/>
        </w:rPr>
        <w:t xml:space="preserve">This would allow an easy switch between CEDAR type and high-end AMD GPUs. </w:t>
      </w:r>
    </w:p>
    <w:p w:rsidR="001B32B7" w:rsidRPr="00F218EF" w:rsidRDefault="009513FE" w:rsidP="005C2BFF">
      <w:pPr>
        <w:rPr>
          <w:rFonts w:eastAsia="Calibri" w:cs="Times New Roman"/>
        </w:rPr>
      </w:pPr>
      <w:r w:rsidRPr="00F218EF">
        <w:rPr>
          <w:rFonts w:eastAsia="Calibri" w:cs="Times New Roman"/>
        </w:rPr>
        <w:t xml:space="preserve">That’s how callCL </w:t>
      </w:r>
      <w:r w:rsidR="006D0E80" w:rsidRPr="00F218EF">
        <w:rPr>
          <w:rFonts w:eastAsia="Calibri" w:cs="Times New Roman"/>
        </w:rPr>
        <w:t>does it (plus CEDAR define),  DeviceN</w:t>
      </w:r>
      <w:r w:rsidRPr="00F218EF">
        <w:rPr>
          <w:rFonts w:eastAsia="Calibri" w:cs="Times New Roman"/>
        </w:rPr>
        <w:t xml:space="preserve">ame has been found using OpenCL </w:t>
      </w:r>
      <w:r w:rsidR="006D0E80" w:rsidRPr="00F218EF">
        <w:rPr>
          <w:rFonts w:eastAsia="Calibri" w:cs="Times New Roman"/>
        </w:rPr>
        <w:t xml:space="preserve">INFO APIs, DevType has been sent as a parameter: </w:t>
      </w:r>
      <w:r w:rsidR="005C2BFF">
        <w:rPr>
          <w:rFonts w:eastAsia="Calibri" w:cs="Times New Roman"/>
        </w:rPr>
        <w:br/>
      </w:r>
    </w:p>
    <w:p w:rsidR="001B32B7" w:rsidRPr="00F218EF" w:rsidRDefault="005C2BFF" w:rsidP="005C2BFF">
      <w:pPr>
        <w:rPr>
          <w:rFonts w:eastAsia="Calibri" w:cs="Times New Roman"/>
        </w:rPr>
      </w:pPr>
      <w:r w:rsidRPr="00E70C6B">
        <w:rPr>
          <w:rFonts w:eastAsia="Calibri" w:cs="Times New Roman"/>
        </w:rPr>
        <w:object w:dxaOrig="9360" w:dyaOrig="3857">
          <v:shape id="_x0000_i1029" type="#_x0000_t75" style="width:468.3pt;height:192.95pt" o:ole="">
            <v:imagedata r:id="rId16" o:title=""/>
          </v:shape>
          <o:OLEObject Type="Embed" ProgID="Word.OpenDocumentText.12" ShapeID="_x0000_i1029" DrawAspect="Content" ObjectID="_1361683285" r:id="rId17"/>
        </w:object>
      </w:r>
    </w:p>
    <w:p w:rsidR="006D0E80" w:rsidRPr="00F218EF" w:rsidRDefault="006D0E80" w:rsidP="007A69CB">
      <w:pPr>
        <w:rPr>
          <w:rFonts w:eastAsia="Calibri" w:cs="Times New Roman"/>
        </w:rPr>
      </w:pPr>
      <w:r w:rsidRPr="00F218EF">
        <w:rPr>
          <w:rFonts w:eastAsia="Calibri" w:cs="Times New Roman"/>
        </w:rPr>
        <w:t xml:space="preserve">To emulate AMD GPU devices more precisely the OML_EMU has a property files. </w:t>
      </w:r>
      <w:r w:rsidR="009513FE" w:rsidRPr="00F218EF">
        <w:rPr>
          <w:rFonts w:eastAsia="Calibri" w:cs="Times New Roman"/>
        </w:rPr>
        <w:t xml:space="preserve">The </w:t>
      </w:r>
      <w:r w:rsidRPr="00F218EF">
        <w:rPr>
          <w:rFonts w:eastAsia="Calibri" w:cs="Times New Roman"/>
        </w:rPr>
        <w:t xml:space="preserve">current implementation requires by-hand switching to the Cedar-type GPU emulation from its high-end siblings. </w:t>
      </w:r>
    </w:p>
    <w:p w:rsidR="006D0E80" w:rsidRPr="00F218EF" w:rsidRDefault="006D0E80" w:rsidP="007A69CB">
      <w:pPr>
        <w:rPr>
          <w:rFonts w:eastAsia="Calibri" w:cs="Times New Roman"/>
        </w:rPr>
      </w:pPr>
      <w:r w:rsidRPr="00F218EF">
        <w:rPr>
          <w:rFonts w:eastAsia="Calibri" w:cs="Times New Roman"/>
        </w:rPr>
        <w:t>To do so the programmer has to change the following line in the file</w:t>
      </w:r>
    </w:p>
    <w:p w:rsidR="006D0E80" w:rsidRPr="00F218EF" w:rsidRDefault="006D0E80" w:rsidP="00556F2D">
      <w:pPr>
        <w:rPr>
          <w:rFonts w:eastAsia="Calibri" w:cs="Times New Roman"/>
        </w:rPr>
      </w:pPr>
      <w:r w:rsidRPr="00F218EF">
        <w:rPr>
          <w:rFonts w:eastAsia="Calibri" w:cs="Times New Roman"/>
        </w:rPr>
        <w:t>…\ opencl_emu\clemu\ clemu_intnl.hpp</w:t>
      </w:r>
      <w:r w:rsidR="00556F2D">
        <w:rPr>
          <w:rFonts w:eastAsia="Calibri" w:cs="Times New Roman"/>
        </w:rPr>
        <w:t xml:space="preserve"> </w:t>
      </w:r>
      <w:r w:rsidRPr="00F218EF">
        <w:rPr>
          <w:rFonts w:eastAsia="Calibri" w:cs="Times New Roman"/>
        </w:rPr>
        <w:t>from</w:t>
      </w:r>
    </w:p>
    <w:p w:rsidR="00477FBC" w:rsidRPr="000762B8" w:rsidRDefault="000762B8" w:rsidP="000762B8">
      <w:pPr>
        <w:rPr>
          <w:rFonts w:eastAsia="Calibri" w:cs="Times New Roman"/>
        </w:rPr>
      </w:pPr>
      <w:r w:rsidRPr="00E70C6B">
        <w:rPr>
          <w:rFonts w:eastAsia="Courier New" w:cs="Times New Roman"/>
          <w:color w:val="A31515"/>
          <w:sz w:val="20"/>
        </w:rPr>
        <w:object w:dxaOrig="9360" w:dyaOrig="257">
          <v:shape id="_x0000_i1030" type="#_x0000_t75" style="width:468.3pt;height:12.65pt" o:ole="">
            <v:imagedata r:id="rId18" o:title=""/>
          </v:shape>
          <o:OLEObject Type="Embed" ProgID="Word.OpenDocumentText.12" ShapeID="_x0000_i1030" DrawAspect="Content" ObjectID="_1361683286" r:id="rId19"/>
        </w:object>
      </w:r>
      <w:r>
        <w:rPr>
          <w:rFonts w:eastAsia="Calibri" w:cs="Times New Roman"/>
        </w:rPr>
        <w:t>to</w:t>
      </w:r>
      <w:r>
        <w:rPr>
          <w:rFonts w:eastAsia="Calibri" w:cs="Times New Roman"/>
        </w:rPr>
        <w:br/>
      </w:r>
      <w:r w:rsidRPr="00532187">
        <w:rPr>
          <w:rFonts w:eastAsia="Calibri" w:cs="Times New Roman"/>
          <w:sz w:val="20"/>
          <w:szCs w:val="20"/>
        </w:rPr>
        <w:object w:dxaOrig="9360" w:dyaOrig="491">
          <v:shape id="_x0000_i1031" type="#_x0000_t75" style="width:468.3pt;height:25.35pt" o:ole="">
            <v:imagedata r:id="rId20" o:title=""/>
          </v:shape>
          <o:OLEObject Type="Embed" ProgID="Word.OpenDocumentText.12" ShapeID="_x0000_i1031" DrawAspect="Content" ObjectID="_1361683287" r:id="rId21"/>
        </w:object>
      </w:r>
    </w:p>
    <w:p w:rsidR="00477FBC" w:rsidRPr="00F218EF" w:rsidRDefault="00477FBC" w:rsidP="00EE0874">
      <w:pPr>
        <w:ind w:left="1080"/>
        <w:rPr>
          <w:rFonts w:eastAsia="Courier New" w:cs="Times New Roman"/>
          <w:color w:val="A31515"/>
          <w:sz w:val="20"/>
        </w:rPr>
      </w:pPr>
    </w:p>
    <w:p w:rsidR="00477FBC" w:rsidRPr="00F218EF" w:rsidRDefault="00477FBC" w:rsidP="00EE0874">
      <w:pPr>
        <w:ind w:left="1080"/>
        <w:rPr>
          <w:rFonts w:eastAsia="Courier New" w:cs="Times New Roman"/>
          <w:color w:val="A31515"/>
          <w:sz w:val="20"/>
        </w:rPr>
      </w:pPr>
    </w:p>
    <w:p w:rsidR="00477FBC" w:rsidRPr="00F218EF" w:rsidRDefault="00477FBC" w:rsidP="00EE0874">
      <w:pPr>
        <w:ind w:left="1080"/>
        <w:rPr>
          <w:rFonts w:eastAsia="Courier New" w:cs="Times New Roman"/>
          <w:color w:val="A31515"/>
          <w:sz w:val="20"/>
        </w:rPr>
      </w:pPr>
    </w:p>
    <w:p w:rsidR="00EE0874" w:rsidRPr="00F218EF" w:rsidRDefault="00EE0874" w:rsidP="00EE0874">
      <w:pPr>
        <w:ind w:left="1080"/>
        <w:rPr>
          <w:rFonts w:cs="Times New Roman"/>
        </w:rPr>
      </w:pPr>
    </w:p>
    <w:p w:rsidR="003F49F1" w:rsidRDefault="003F49F1">
      <w:pPr>
        <w:rPr>
          <w:rFonts w:cs="Times New Roman"/>
        </w:rPr>
      </w:pPr>
      <w:r>
        <w:rPr>
          <w:rFonts w:cs="Times New Roman"/>
        </w:rPr>
        <w:br w:type="page"/>
      </w:r>
    </w:p>
    <w:p w:rsidR="00C033EF" w:rsidRPr="00C6609C" w:rsidRDefault="00233F3E" w:rsidP="001173CE">
      <w:pPr>
        <w:pStyle w:val="Heading3"/>
        <w:rPr>
          <w:rStyle w:val="Heading2Char"/>
          <w:b/>
          <w:bCs/>
          <w:color w:val="4070AA"/>
          <w:sz w:val="23"/>
          <w:szCs w:val="22"/>
        </w:rPr>
      </w:pPr>
      <w:bookmarkStart w:id="111" w:name="_Toc287875339"/>
      <w:r w:rsidRPr="00C6609C">
        <w:rPr>
          <w:rStyle w:val="Heading2Char"/>
          <w:b/>
          <w:bCs/>
          <w:color w:val="4070AA"/>
          <w:sz w:val="23"/>
          <w:szCs w:val="22"/>
        </w:rPr>
        <w:lastRenderedPageBreak/>
        <w:t>S</w:t>
      </w:r>
      <w:r w:rsidR="00041138" w:rsidRPr="00C6609C">
        <w:rPr>
          <w:rStyle w:val="Heading2Char"/>
          <w:b/>
          <w:bCs/>
          <w:color w:val="4070AA"/>
          <w:sz w:val="23"/>
          <w:szCs w:val="22"/>
        </w:rPr>
        <w:t>ample Application</w:t>
      </w:r>
      <w:r w:rsidR="001412E0" w:rsidRPr="00C6609C">
        <w:rPr>
          <w:rStyle w:val="Heading2Char"/>
          <w:b/>
          <w:bCs/>
          <w:color w:val="4070AA"/>
          <w:sz w:val="23"/>
          <w:szCs w:val="22"/>
        </w:rPr>
        <w:t>s</w:t>
      </w:r>
      <w:r w:rsidR="00041138" w:rsidRPr="00C6609C">
        <w:rPr>
          <w:rStyle w:val="Heading2Char"/>
          <w:b/>
          <w:bCs/>
          <w:color w:val="4070AA"/>
          <w:sz w:val="23"/>
          <w:szCs w:val="22"/>
        </w:rPr>
        <w:t xml:space="preserve"> </w:t>
      </w:r>
      <w:r w:rsidR="001412E0" w:rsidRPr="00C6609C">
        <w:rPr>
          <w:rStyle w:val="Heading2Char"/>
          <w:b/>
          <w:bCs/>
          <w:color w:val="4070AA"/>
          <w:sz w:val="23"/>
          <w:szCs w:val="22"/>
        </w:rPr>
        <w:t xml:space="preserve">with </w:t>
      </w:r>
      <w:r w:rsidR="00041138" w:rsidRPr="00C6609C">
        <w:rPr>
          <w:rStyle w:val="Heading2Char"/>
          <w:b/>
          <w:bCs/>
          <w:color w:val="4070AA"/>
          <w:sz w:val="23"/>
          <w:szCs w:val="22"/>
        </w:rPr>
        <w:t>Use Case</w:t>
      </w:r>
      <w:r w:rsidR="001412E0" w:rsidRPr="00C6609C">
        <w:rPr>
          <w:rStyle w:val="Heading2Char"/>
          <w:b/>
          <w:bCs/>
          <w:color w:val="4070AA"/>
          <w:sz w:val="23"/>
          <w:szCs w:val="22"/>
        </w:rPr>
        <w:t>s</w:t>
      </w:r>
      <w:bookmarkEnd w:id="111"/>
    </w:p>
    <w:p w:rsidR="00B17359" w:rsidRDefault="00C033EF" w:rsidP="00C033EF">
      <w:pPr>
        <w:rPr>
          <w:rFonts w:cs="Times New Roman"/>
        </w:rPr>
      </w:pPr>
      <w:r>
        <w:rPr>
          <w:rFonts w:cs="Times New Roman"/>
        </w:rPr>
        <w:t>OpenCL Emu comes with 5 sample applications located in:</w:t>
      </w:r>
    </w:p>
    <w:p w:rsidR="00C033EF" w:rsidRDefault="002255FD" w:rsidP="00C033EF">
      <w:pPr>
        <w:rPr>
          <w:rFonts w:cs="Times New Roman"/>
        </w:rPr>
      </w:pPr>
      <w:r>
        <w:rPr>
          <w:rFonts w:cs="Times New Roman"/>
        </w:rPr>
        <w:t>…\opencl_emu_app\src\cl\app</w:t>
      </w:r>
      <w:r w:rsidR="007E2AA4">
        <w:rPr>
          <w:rFonts w:cs="Times New Roman"/>
        </w:rPr>
        <w:t>:</w:t>
      </w:r>
    </w:p>
    <w:p w:rsidR="007E2AA4" w:rsidRPr="00890E3F" w:rsidRDefault="00890E3F" w:rsidP="00890E3F">
      <w:pPr>
        <w:pStyle w:val="ListParagraph"/>
        <w:numPr>
          <w:ilvl w:val="0"/>
          <w:numId w:val="22"/>
        </w:numPr>
        <w:rPr>
          <w:rFonts w:cs="Times New Roman"/>
        </w:rPr>
      </w:pPr>
      <w:r w:rsidRPr="00890E3F">
        <w:rPr>
          <w:rFonts w:cs="Times New Roman"/>
        </w:rPr>
        <w:t>NBody</w:t>
      </w:r>
    </w:p>
    <w:p w:rsidR="00890E3F" w:rsidRPr="00890E3F" w:rsidRDefault="00890E3F" w:rsidP="00890E3F">
      <w:pPr>
        <w:pStyle w:val="ListParagraph"/>
        <w:numPr>
          <w:ilvl w:val="0"/>
          <w:numId w:val="22"/>
        </w:numPr>
        <w:rPr>
          <w:rFonts w:cs="Times New Roman"/>
        </w:rPr>
      </w:pPr>
      <w:r w:rsidRPr="00890E3F">
        <w:rPr>
          <w:rFonts w:cs="Times New Roman"/>
        </w:rPr>
        <w:t>NBodyEmu</w:t>
      </w:r>
    </w:p>
    <w:p w:rsidR="00890E3F" w:rsidRPr="00890E3F" w:rsidRDefault="00890E3F" w:rsidP="00890E3F">
      <w:pPr>
        <w:pStyle w:val="ListParagraph"/>
        <w:numPr>
          <w:ilvl w:val="0"/>
          <w:numId w:val="22"/>
        </w:numPr>
        <w:rPr>
          <w:rFonts w:cs="Times New Roman"/>
        </w:rPr>
      </w:pPr>
      <w:r w:rsidRPr="00890E3F">
        <w:rPr>
          <w:rFonts w:cs="Times New Roman"/>
        </w:rPr>
        <w:t>SimpleImage</w:t>
      </w:r>
    </w:p>
    <w:p w:rsidR="00890E3F" w:rsidRDefault="00890E3F" w:rsidP="00890E3F">
      <w:pPr>
        <w:pStyle w:val="ListParagraph"/>
        <w:numPr>
          <w:ilvl w:val="0"/>
          <w:numId w:val="22"/>
        </w:numPr>
        <w:rPr>
          <w:rFonts w:cs="Times New Roman"/>
        </w:rPr>
      </w:pPr>
      <w:r w:rsidRPr="00890E3F">
        <w:rPr>
          <w:rFonts w:cs="Times New Roman"/>
        </w:rPr>
        <w:t>SimpleImageEmu</w:t>
      </w:r>
    </w:p>
    <w:p w:rsidR="007A6E32" w:rsidRDefault="007A6E32" w:rsidP="007A6E32">
      <w:pPr>
        <w:rPr>
          <w:rFonts w:cs="Times New Roman"/>
        </w:rPr>
      </w:pPr>
      <w:r>
        <w:rPr>
          <w:rFonts w:cs="Times New Roman"/>
        </w:rPr>
        <w:t>…\opencl_emu_app\src\</w:t>
      </w:r>
      <w:r w:rsidR="00F91CC8">
        <w:rPr>
          <w:rFonts w:cs="Times New Roman"/>
        </w:rPr>
        <w:t>cp_</w:t>
      </w:r>
      <w:r>
        <w:rPr>
          <w:rFonts w:cs="Times New Roman"/>
        </w:rPr>
        <w:t>cl\app:</w:t>
      </w:r>
    </w:p>
    <w:p w:rsidR="007A6E32" w:rsidRPr="007A6E32" w:rsidRDefault="007A6E32" w:rsidP="007A6E32">
      <w:pPr>
        <w:pStyle w:val="ListParagraph"/>
        <w:numPr>
          <w:ilvl w:val="0"/>
          <w:numId w:val="23"/>
        </w:numPr>
        <w:rPr>
          <w:rFonts w:cs="Times New Roman"/>
        </w:rPr>
      </w:pPr>
      <w:r w:rsidRPr="007A6E32">
        <w:rPr>
          <w:rFonts w:cs="Times New Roman"/>
        </w:rPr>
        <w:t>HelloCl</w:t>
      </w:r>
    </w:p>
    <w:p w:rsidR="00890E3F" w:rsidRDefault="0062755A" w:rsidP="00C033EF">
      <w:pPr>
        <w:rPr>
          <w:rFonts w:cs="Times New Roman"/>
        </w:rPr>
      </w:pPr>
      <w:r>
        <w:rPr>
          <w:rFonts w:cs="Times New Roman"/>
        </w:rPr>
        <w:t>Out of these, the following are built as GPU Emulation (Debug):</w:t>
      </w:r>
    </w:p>
    <w:p w:rsidR="0062755A" w:rsidRPr="00C6660B" w:rsidRDefault="00097BA5" w:rsidP="00C6660B">
      <w:pPr>
        <w:pStyle w:val="ListParagraph"/>
        <w:numPr>
          <w:ilvl w:val="0"/>
          <w:numId w:val="23"/>
        </w:numPr>
        <w:rPr>
          <w:rFonts w:cs="Times New Roman"/>
        </w:rPr>
      </w:pPr>
      <w:r w:rsidRPr="00C6660B">
        <w:rPr>
          <w:rFonts w:cs="Times New Roman"/>
        </w:rPr>
        <w:t>NBodyEmu</w:t>
      </w:r>
    </w:p>
    <w:p w:rsidR="00097BA5" w:rsidRPr="00C6660B" w:rsidRDefault="00097BA5" w:rsidP="00C6660B">
      <w:pPr>
        <w:pStyle w:val="ListParagraph"/>
        <w:numPr>
          <w:ilvl w:val="0"/>
          <w:numId w:val="23"/>
        </w:numPr>
        <w:rPr>
          <w:rFonts w:cs="Times New Roman"/>
        </w:rPr>
      </w:pPr>
      <w:r w:rsidRPr="00C6660B">
        <w:rPr>
          <w:rFonts w:cs="Times New Roman"/>
        </w:rPr>
        <w:t>SimpleImageEmu</w:t>
      </w:r>
    </w:p>
    <w:p w:rsidR="00097BA5" w:rsidRDefault="00097BA5" w:rsidP="00C6660B">
      <w:pPr>
        <w:pStyle w:val="ListParagraph"/>
        <w:numPr>
          <w:ilvl w:val="0"/>
          <w:numId w:val="23"/>
        </w:numPr>
        <w:rPr>
          <w:rFonts w:cs="Times New Roman"/>
        </w:rPr>
      </w:pPr>
      <w:r w:rsidRPr="00C6660B">
        <w:rPr>
          <w:rFonts w:cs="Times New Roman"/>
        </w:rPr>
        <w:t>HelloCl</w:t>
      </w:r>
    </w:p>
    <w:p w:rsidR="00C6660B" w:rsidRDefault="0076438C" w:rsidP="00C6660B">
      <w:pPr>
        <w:rPr>
          <w:rFonts w:cs="Times New Roman"/>
        </w:rPr>
      </w:pPr>
      <w:r>
        <w:rPr>
          <w:rFonts w:cs="Times New Roman"/>
        </w:rPr>
        <w:t xml:space="preserve">The target device type can be specified in the </w:t>
      </w:r>
      <w:r>
        <w:rPr>
          <w:rFonts w:cs="Times New Roman"/>
          <w:i/>
        </w:rPr>
        <w:t>–</w:t>
      </w:r>
      <w:r w:rsidRPr="0076438C">
        <w:rPr>
          <w:rFonts w:cs="Times New Roman"/>
          <w:i/>
        </w:rPr>
        <w:t>device</w:t>
      </w:r>
      <w:r>
        <w:rPr>
          <w:rFonts w:cs="Times New Roman"/>
          <w:i/>
        </w:rPr>
        <w:t xml:space="preserve"> </w:t>
      </w:r>
      <w:r>
        <w:rPr>
          <w:rFonts w:cs="Times New Roman"/>
        </w:rPr>
        <w:t>command argument:</w:t>
      </w:r>
    </w:p>
    <w:p w:rsidR="0076438C" w:rsidRDefault="0076438C" w:rsidP="00C6660B">
      <w:pPr>
        <w:rPr>
          <w:rFonts w:cs="Times New Roman"/>
        </w:rPr>
      </w:pPr>
      <w:r w:rsidRPr="00E70C6B">
        <w:rPr>
          <w:rFonts w:cs="Times New Roman"/>
        </w:rPr>
        <w:object w:dxaOrig="9360" w:dyaOrig="257">
          <v:shape id="_x0000_i1032" type="#_x0000_t75" style="width:468.3pt;height:12.65pt" o:ole="">
            <v:imagedata r:id="rId22" o:title=""/>
          </v:shape>
          <o:OLEObject Type="Embed" ProgID="Word.OpenDocumentText.12" ShapeID="_x0000_i1032" DrawAspect="Content" ObjectID="_1361683288" r:id="rId23"/>
        </w:object>
      </w:r>
    </w:p>
    <w:p w:rsidR="00E4504E" w:rsidRDefault="00E4504E" w:rsidP="00E4504E">
      <w:pPr>
        <w:pStyle w:val="Heading4"/>
      </w:pPr>
      <w:r>
        <w:t>Notes:</w:t>
      </w:r>
    </w:p>
    <w:p w:rsidR="002160C5" w:rsidRPr="00705EE9" w:rsidRDefault="00E4504E" w:rsidP="00705EE9">
      <w:pPr>
        <w:pStyle w:val="ListParagraph"/>
        <w:numPr>
          <w:ilvl w:val="0"/>
          <w:numId w:val="24"/>
        </w:numPr>
        <w:rPr>
          <w:rFonts w:cs="Times New Roman"/>
        </w:rPr>
      </w:pPr>
      <w:r w:rsidRPr="00705EE9">
        <w:rPr>
          <w:rFonts w:cs="Times New Roman"/>
        </w:rPr>
        <w:t xml:space="preserve">If GPU Emulation mode </w:t>
      </w:r>
      <w:r w:rsidRPr="00705EE9">
        <w:rPr>
          <w:rFonts w:cs="Times New Roman"/>
          <w:b/>
        </w:rPr>
        <w:t xml:space="preserve">(gpu_emu) </w:t>
      </w:r>
      <w:r w:rsidRPr="00705EE9">
        <w:rPr>
          <w:rFonts w:cs="Times New Roman"/>
        </w:rPr>
        <w:t xml:space="preserve">is specified as the target device type </w:t>
      </w:r>
      <w:r w:rsidR="009A4B13" w:rsidRPr="00705EE9">
        <w:rPr>
          <w:rFonts w:cs="Times New Roman"/>
        </w:rPr>
        <w:t>then you can put breakpoints in the kernel itself which will break the execution at that point</w:t>
      </w:r>
      <w:r w:rsidR="00F13385" w:rsidRPr="00705EE9">
        <w:rPr>
          <w:rFonts w:cs="Times New Roman"/>
        </w:rPr>
        <w:t xml:space="preserve"> during a debugging session</w:t>
      </w:r>
      <w:r w:rsidR="00F25BB9" w:rsidRPr="00705EE9">
        <w:rPr>
          <w:rFonts w:cs="Times New Roman"/>
        </w:rPr>
        <w:t>. For example, any breakpoint/s set inside the HelloCl_Kernels.cpp source file will always stop the execution at the point during a debugging session.</w:t>
      </w:r>
    </w:p>
    <w:p w:rsidR="000F3704" w:rsidRPr="00705EE9" w:rsidRDefault="000F3704" w:rsidP="00705EE9">
      <w:pPr>
        <w:pStyle w:val="ListParagraph"/>
        <w:numPr>
          <w:ilvl w:val="0"/>
          <w:numId w:val="24"/>
        </w:numPr>
        <w:rPr>
          <w:rFonts w:cs="Times New Roman"/>
        </w:rPr>
      </w:pPr>
      <w:r w:rsidRPr="00705EE9">
        <w:rPr>
          <w:rFonts w:cs="Times New Roman"/>
        </w:rPr>
        <w:t xml:space="preserve">All kernel source files have the naming convention of </w:t>
      </w:r>
      <w:r w:rsidRPr="00705EE9">
        <w:rPr>
          <w:rFonts w:cs="Times New Roman"/>
          <w:b/>
        </w:rPr>
        <w:t>[NAME]_Kernel.cpp</w:t>
      </w:r>
    </w:p>
    <w:p w:rsidR="002160C5" w:rsidRPr="0076438C" w:rsidRDefault="002160C5" w:rsidP="00C6660B">
      <w:pPr>
        <w:rPr>
          <w:rFonts w:cs="Times New Roman"/>
        </w:rPr>
      </w:pPr>
    </w:p>
    <w:p w:rsidR="00801F42" w:rsidRDefault="002160C5" w:rsidP="00C805EE">
      <w:pPr>
        <w:pStyle w:val="Heading5"/>
      </w:pPr>
      <w:r>
        <w:br w:type="page"/>
      </w:r>
      <w:r w:rsidR="00AD15CC">
        <w:lastRenderedPageBreak/>
        <w:t xml:space="preserve">Sample Application: </w:t>
      </w:r>
      <w:r w:rsidR="0075409A">
        <w:t>NBody</w:t>
      </w:r>
      <w:r w:rsidR="00762D5B">
        <w:br/>
      </w:r>
      <w:r w:rsidR="000F50FE">
        <w:object w:dxaOrig="9360" w:dyaOrig="12190">
          <v:shape id="_x0000_i1033" type="#_x0000_t75" style="width:468.3pt;height:608.85pt" o:ole="">
            <v:imagedata r:id="rId24" o:title=""/>
          </v:shape>
          <o:OLEObject Type="Embed" ProgID="Word.OpenDocumentText.12" ShapeID="_x0000_i1033" DrawAspect="Content" ObjectID="_1361683289" r:id="rId25"/>
        </w:object>
      </w:r>
    </w:p>
    <w:p w:rsidR="001D3BD5" w:rsidRDefault="003915B3" w:rsidP="00C805EE">
      <w:pPr>
        <w:pStyle w:val="Heading5"/>
      </w:pPr>
      <w:r>
        <w:lastRenderedPageBreak/>
        <w:t xml:space="preserve">NBody Kernel Source: </w:t>
      </w:r>
      <w:r w:rsidR="001D3BD5">
        <w:br/>
      </w:r>
      <w:r w:rsidR="001D3BD5">
        <w:object w:dxaOrig="9360" w:dyaOrig="10040">
          <v:shape id="_x0000_i1034" type="#_x0000_t75" style="width:468.3pt;height:501.7pt" o:ole="">
            <v:imagedata r:id="rId26" o:title=""/>
          </v:shape>
          <o:OLEObject Type="Embed" ProgID="Word.OpenDocumentText.12" ShapeID="_x0000_i1034" DrawAspect="Content" ObjectID="_1361683290" r:id="rId27"/>
        </w:object>
      </w:r>
    </w:p>
    <w:p w:rsidR="001D3BD5" w:rsidRDefault="001D3BD5">
      <w:pPr>
        <w:rPr>
          <w:rFonts w:asciiTheme="majorHAnsi" w:eastAsiaTheme="majorEastAsia" w:hAnsiTheme="majorHAnsi" w:cstheme="majorBidi"/>
          <w:b/>
          <w:bCs/>
          <w:iCs/>
          <w:color w:val="4F81BD" w:themeColor="accent1"/>
          <w:sz w:val="24"/>
        </w:rPr>
      </w:pPr>
      <w:r>
        <w:br w:type="page"/>
      </w:r>
    </w:p>
    <w:p w:rsidR="001D3BD5" w:rsidRDefault="001D3BD5" w:rsidP="000B1048">
      <w:pPr>
        <w:pStyle w:val="Heading4"/>
      </w:pPr>
      <w:r>
        <w:object w:dxaOrig="9360" w:dyaOrig="11849">
          <v:shape id="_x0000_i1035" type="#_x0000_t75" style="width:468.3pt;height:592.15pt" o:ole="">
            <v:imagedata r:id="rId28" o:title=""/>
          </v:shape>
          <o:OLEObject Type="Embed" ProgID="Word.OpenDocumentText.12" ShapeID="_x0000_i1035" DrawAspect="Content" ObjectID="_1361683291" r:id="rId29"/>
        </w:object>
      </w:r>
      <w:r w:rsidR="002160C5">
        <w:br w:type="page"/>
      </w:r>
    </w:p>
    <w:p w:rsidR="00EA19C3" w:rsidRDefault="00312480" w:rsidP="00551BE0">
      <w:pPr>
        <w:pStyle w:val="Heading1"/>
        <w:numPr>
          <w:ilvl w:val="0"/>
          <w:numId w:val="12"/>
        </w:numPr>
      </w:pPr>
      <w:bookmarkStart w:id="112" w:name="_Toc287875340"/>
      <w:r>
        <w:lastRenderedPageBreak/>
        <w:t xml:space="preserve">Notes and </w:t>
      </w:r>
      <w:r w:rsidR="00745183" w:rsidRPr="00A35CD5">
        <w:t>Limitations</w:t>
      </w:r>
      <w:bookmarkEnd w:id="112"/>
    </w:p>
    <w:p w:rsidR="00551BE0" w:rsidRPr="00551BE0" w:rsidRDefault="00551BE0" w:rsidP="00551BE0">
      <w:pPr>
        <w:pStyle w:val="ListParagraph"/>
        <w:keepNext/>
        <w:keepLines/>
        <w:numPr>
          <w:ilvl w:val="0"/>
          <w:numId w:val="35"/>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113" w:name="_Toc287620059"/>
      <w:bookmarkStart w:id="114" w:name="_Toc287875195"/>
      <w:bookmarkStart w:id="115" w:name="_Toc287875216"/>
      <w:bookmarkStart w:id="116" w:name="_Toc287875341"/>
      <w:bookmarkEnd w:id="113"/>
      <w:bookmarkEnd w:id="114"/>
      <w:bookmarkEnd w:id="115"/>
      <w:bookmarkEnd w:id="116"/>
    </w:p>
    <w:p w:rsidR="004957CF" w:rsidRPr="004957CF" w:rsidRDefault="00766609" w:rsidP="004957CF">
      <w:pPr>
        <w:pStyle w:val="Heading2"/>
        <w:numPr>
          <w:ilvl w:val="1"/>
          <w:numId w:val="35"/>
        </w:numPr>
      </w:pPr>
      <w:bookmarkStart w:id="117" w:name="_Toc287875342"/>
      <w:r>
        <w:t>Notes</w:t>
      </w:r>
      <w:bookmarkEnd w:id="117"/>
    </w:p>
    <w:p w:rsidR="00766609" w:rsidRPr="006B69C7" w:rsidRDefault="00766609" w:rsidP="00766609">
      <w:pPr>
        <w:pStyle w:val="ListParagraph"/>
        <w:numPr>
          <w:ilvl w:val="0"/>
          <w:numId w:val="36"/>
        </w:numPr>
        <w:autoSpaceDE w:val="0"/>
        <w:autoSpaceDN w:val="0"/>
        <w:adjustRightInd w:val="0"/>
        <w:spacing w:after="0" w:line="240" w:lineRule="auto"/>
        <w:rPr>
          <w:rFonts w:ascii="Cambria" w:hAnsi="Cambria" w:cs="Cambria"/>
          <w:bCs/>
          <w:color w:val="000000"/>
        </w:rPr>
      </w:pPr>
      <w:r w:rsidRPr="006B69C7">
        <w:rPr>
          <w:rFonts w:ascii="Cambria" w:hAnsi="Cambria" w:cs="Cambria"/>
          <w:bCs/>
          <w:color w:val="000000"/>
        </w:rPr>
        <w:t xml:space="preserve">Since VC++ does not have OpenCl-like memory attributes: </w:t>
      </w:r>
      <w:r w:rsidRPr="006B69C7">
        <w:rPr>
          <w:rFonts w:ascii="Cambria" w:hAnsi="Cambria" w:cs="Cambria"/>
          <w:b/>
          <w:bCs/>
          <w:color w:val="000000"/>
        </w:rPr>
        <w:t xml:space="preserve">__global, __local, __constant, </w:t>
      </w:r>
      <w:r w:rsidRPr="006B69C7">
        <w:rPr>
          <w:rFonts w:ascii="Cambria" w:hAnsi="Cambria" w:cs="Cambria"/>
          <w:bCs/>
          <w:color w:val="000000"/>
        </w:rPr>
        <w:t>the C++ compiler cannot catch their omissions, be aware.</w:t>
      </w:r>
    </w:p>
    <w:p w:rsidR="00766609" w:rsidRDefault="00766609" w:rsidP="00766609">
      <w:pPr>
        <w:autoSpaceDE w:val="0"/>
        <w:autoSpaceDN w:val="0"/>
        <w:adjustRightInd w:val="0"/>
        <w:spacing w:after="0" w:line="240" w:lineRule="auto"/>
        <w:rPr>
          <w:rFonts w:ascii="Cambria" w:hAnsi="Cambria" w:cs="Cambria"/>
          <w:bCs/>
          <w:color w:val="000000"/>
        </w:rPr>
      </w:pPr>
    </w:p>
    <w:p w:rsidR="00766609" w:rsidRPr="006B69C7" w:rsidRDefault="00766609" w:rsidP="00766609">
      <w:pPr>
        <w:pStyle w:val="ListParagraph"/>
        <w:numPr>
          <w:ilvl w:val="0"/>
          <w:numId w:val="36"/>
        </w:numPr>
        <w:autoSpaceDE w:val="0"/>
        <w:autoSpaceDN w:val="0"/>
        <w:adjustRightInd w:val="0"/>
        <w:spacing w:after="0" w:line="240" w:lineRule="auto"/>
        <w:rPr>
          <w:rFonts w:ascii="Cambria" w:hAnsi="Cambria" w:cs="Cambria"/>
          <w:bCs/>
          <w:color w:val="000000"/>
        </w:rPr>
      </w:pPr>
      <w:r w:rsidRPr="006B69C7">
        <w:rPr>
          <w:rFonts w:ascii="Cambria" w:hAnsi="Cambria" w:cs="Cambria"/>
          <w:bCs/>
          <w:color w:val="000000"/>
        </w:rPr>
        <w:t xml:space="preserve">Always insert </w:t>
      </w:r>
      <w:r w:rsidRPr="00452FCA">
        <w:rPr>
          <w:rFonts w:ascii="Consolas" w:hAnsi="Consolas" w:cs="Consolas"/>
          <w:bCs/>
          <w:color w:val="000000"/>
        </w:rPr>
        <w:t>barrier( )</w:t>
      </w:r>
      <w:r w:rsidRPr="006B69C7">
        <w:rPr>
          <w:rFonts w:ascii="Cambria" w:hAnsi="Cambria" w:cs="Cambria"/>
          <w:bCs/>
          <w:color w:val="000000"/>
        </w:rPr>
        <w:t xml:space="preserve"> function after using __local memory – read or write.</w:t>
      </w:r>
    </w:p>
    <w:p w:rsidR="00766609" w:rsidRPr="006D3BE0" w:rsidRDefault="002B32C9" w:rsidP="004957CF">
      <w:pPr>
        <w:autoSpaceDE w:val="0"/>
        <w:autoSpaceDN w:val="0"/>
        <w:adjustRightInd w:val="0"/>
        <w:spacing w:after="0" w:line="240" w:lineRule="auto"/>
        <w:ind w:left="720"/>
        <w:rPr>
          <w:rFonts w:ascii="Cambria" w:hAnsi="Cambria" w:cs="Cambria"/>
          <w:bCs/>
          <w:color w:val="000000"/>
        </w:rPr>
      </w:pPr>
      <w:r>
        <w:rPr>
          <w:rFonts w:ascii="Cambria" w:hAnsi="Cambria" w:cs="Cambria"/>
          <w:bCs/>
          <w:color w:val="000000"/>
        </w:rPr>
        <w:t>A</w:t>
      </w:r>
      <w:r w:rsidR="00766609">
        <w:rPr>
          <w:rFonts w:ascii="Cambria" w:hAnsi="Cambria" w:cs="Cambria"/>
          <w:bCs/>
          <w:color w:val="000000"/>
        </w:rPr>
        <w:t>l</w:t>
      </w:r>
      <w:r>
        <w:rPr>
          <w:rFonts w:ascii="Cambria" w:hAnsi="Cambria" w:cs="Cambria"/>
          <w:bCs/>
          <w:color w:val="000000"/>
        </w:rPr>
        <w:t>s</w:t>
      </w:r>
      <w:r w:rsidR="00766609">
        <w:rPr>
          <w:rFonts w:ascii="Cambria" w:hAnsi="Cambria" w:cs="Cambria"/>
          <w:bCs/>
          <w:color w:val="000000"/>
        </w:rPr>
        <w:t xml:space="preserve">o insert </w:t>
      </w:r>
      <w:r w:rsidR="00766609" w:rsidRPr="00F45759">
        <w:rPr>
          <w:rFonts w:ascii="Consolas" w:hAnsi="Consolas" w:cs="Consolas"/>
          <w:bCs/>
          <w:color w:val="000000"/>
        </w:rPr>
        <w:t>barrier(</w:t>
      </w:r>
      <w:r w:rsidR="00C25B05" w:rsidRPr="00F45759">
        <w:rPr>
          <w:rFonts w:ascii="Consolas" w:hAnsi="Consolas" w:cs="Consolas"/>
          <w:bCs/>
          <w:color w:val="000000"/>
        </w:rPr>
        <w:t xml:space="preserve"> </w:t>
      </w:r>
      <w:r w:rsidR="00766609" w:rsidRPr="00F45759">
        <w:rPr>
          <w:rFonts w:ascii="Consolas" w:hAnsi="Consolas" w:cs="Consolas"/>
          <w:bCs/>
          <w:color w:val="000000"/>
        </w:rPr>
        <w:t>)</w:t>
      </w:r>
      <w:r w:rsidR="00766609">
        <w:rPr>
          <w:rFonts w:ascii="Cambria" w:hAnsi="Cambria" w:cs="Cambria"/>
          <w:bCs/>
          <w:color w:val="000000"/>
        </w:rPr>
        <w:t xml:space="preserve"> after using atomic. Be sure that all working_items in the group hit </w:t>
      </w:r>
      <w:r w:rsidR="00766609" w:rsidRPr="00F45759">
        <w:rPr>
          <w:rFonts w:ascii="Consolas" w:hAnsi="Consolas" w:cs="Consolas"/>
          <w:bCs/>
          <w:color w:val="000000"/>
        </w:rPr>
        <w:t>barri</w:t>
      </w:r>
      <w:r w:rsidR="000531C3" w:rsidRPr="00F45759">
        <w:rPr>
          <w:rFonts w:ascii="Consolas" w:hAnsi="Consolas" w:cs="Consolas"/>
          <w:bCs/>
          <w:color w:val="000000"/>
        </w:rPr>
        <w:t>e</w:t>
      </w:r>
      <w:r w:rsidR="00766609" w:rsidRPr="00F45759">
        <w:rPr>
          <w:rFonts w:ascii="Consolas" w:hAnsi="Consolas" w:cs="Consolas"/>
          <w:bCs/>
          <w:color w:val="000000"/>
        </w:rPr>
        <w:t>r()</w:t>
      </w:r>
      <w:r w:rsidR="00766609">
        <w:rPr>
          <w:rFonts w:ascii="Cambria" w:hAnsi="Cambria" w:cs="Cambria"/>
          <w:bCs/>
          <w:color w:val="000000"/>
        </w:rPr>
        <w:t xml:space="preserve"> the same number of times as required by OpenCl spec</w:t>
      </w:r>
      <w:r w:rsidR="000531C3">
        <w:rPr>
          <w:rFonts w:ascii="Cambria" w:hAnsi="Cambria" w:cs="Cambria"/>
          <w:bCs/>
          <w:color w:val="000000"/>
        </w:rPr>
        <w:t>ification</w:t>
      </w:r>
      <w:r w:rsidR="00766609">
        <w:rPr>
          <w:rFonts w:ascii="Cambria" w:hAnsi="Cambria" w:cs="Cambria"/>
          <w:bCs/>
          <w:color w:val="000000"/>
        </w:rPr>
        <w:t xml:space="preserve">. </w:t>
      </w:r>
    </w:p>
    <w:p w:rsidR="00766609" w:rsidRDefault="00766609" w:rsidP="00766609">
      <w:pPr>
        <w:pStyle w:val="ListParagraph"/>
        <w:numPr>
          <w:ilvl w:val="0"/>
          <w:numId w:val="36"/>
        </w:numPr>
        <w:autoSpaceDE w:val="0"/>
        <w:autoSpaceDN w:val="0"/>
        <w:adjustRightInd w:val="0"/>
        <w:spacing w:after="0" w:line="240" w:lineRule="auto"/>
        <w:rPr>
          <w:rFonts w:ascii="Cambria" w:hAnsi="Cambria" w:cs="Cambria"/>
          <w:bCs/>
          <w:color w:val="000000"/>
        </w:rPr>
      </w:pPr>
      <w:r>
        <w:rPr>
          <w:rFonts w:ascii="Cambria" w:hAnsi="Cambria" w:cs="Cambria"/>
          <w:bCs/>
          <w:color w:val="000000"/>
        </w:rPr>
        <w:t xml:space="preserve">When using </w:t>
      </w:r>
      <w:r w:rsidR="000531C3">
        <w:rPr>
          <w:rFonts w:ascii="Cambria" w:hAnsi="Cambria" w:cs="Cambria"/>
          <w:bCs/>
          <w:color w:val="000000"/>
        </w:rPr>
        <w:t>global scope</w:t>
      </w:r>
      <w:r>
        <w:rPr>
          <w:rFonts w:ascii="Cambria" w:hAnsi="Cambria" w:cs="Cambria"/>
          <w:bCs/>
          <w:color w:val="000000"/>
        </w:rPr>
        <w:t xml:space="preserve"> constan</w:t>
      </w:r>
      <w:r w:rsidR="00383A24">
        <w:rPr>
          <w:rFonts w:ascii="Cambria" w:hAnsi="Cambria" w:cs="Cambria"/>
          <w:bCs/>
          <w:color w:val="000000"/>
        </w:rPr>
        <w:t>t, please add __STATIC attribute</w:t>
      </w:r>
      <w:r w:rsidR="00E213EE">
        <w:rPr>
          <w:rFonts w:ascii="Cambria" w:hAnsi="Cambria" w:cs="Cambria"/>
          <w:bCs/>
          <w:color w:val="000000"/>
        </w:rPr>
        <w:t>, for example:</w:t>
      </w:r>
    </w:p>
    <w:p w:rsidR="00766609" w:rsidRPr="00F45759" w:rsidRDefault="0020317D" w:rsidP="00766609">
      <w:pPr>
        <w:pStyle w:val="ListParagraph"/>
        <w:autoSpaceDE w:val="0"/>
        <w:autoSpaceDN w:val="0"/>
        <w:adjustRightInd w:val="0"/>
        <w:spacing w:after="0" w:line="240" w:lineRule="auto"/>
        <w:rPr>
          <w:rFonts w:ascii="Consolas" w:hAnsi="Consolas" w:cs="Consolas"/>
          <w:bCs/>
          <w:color w:val="000000"/>
        </w:rPr>
      </w:pPr>
      <w:r w:rsidRPr="00F45759">
        <w:rPr>
          <w:rFonts w:ascii="Consolas" w:hAnsi="Consolas" w:cs="Consolas"/>
          <w:bCs/>
          <w:color w:val="000000"/>
        </w:rPr>
        <w:t>__STATIC __constant myConstA</w:t>
      </w:r>
      <w:r w:rsidR="00766609" w:rsidRPr="00F45759">
        <w:rPr>
          <w:rFonts w:ascii="Consolas" w:hAnsi="Consolas" w:cs="Consolas"/>
          <w:bCs/>
          <w:color w:val="000000"/>
        </w:rPr>
        <w:t>rr</w:t>
      </w:r>
      <w:r w:rsidRPr="00F45759">
        <w:rPr>
          <w:rFonts w:ascii="Consolas" w:hAnsi="Consolas" w:cs="Consolas"/>
          <w:bCs/>
          <w:color w:val="000000"/>
        </w:rPr>
        <w:t>a</w:t>
      </w:r>
      <w:r w:rsidR="00766609" w:rsidRPr="00F45759">
        <w:rPr>
          <w:rFonts w:ascii="Consolas" w:hAnsi="Consolas" w:cs="Consolas"/>
          <w:bCs/>
          <w:color w:val="000000"/>
        </w:rPr>
        <w:t xml:space="preserve">y[..] = {…, …} </w:t>
      </w:r>
    </w:p>
    <w:p w:rsidR="00766609" w:rsidRDefault="00766609" w:rsidP="00766609"/>
    <w:p w:rsidR="00485B15" w:rsidRPr="00766609" w:rsidRDefault="00485B15" w:rsidP="00485B15">
      <w:pPr>
        <w:pStyle w:val="Heading2"/>
      </w:pPr>
      <w:bookmarkStart w:id="118" w:name="_Toc287875343"/>
      <w:r>
        <w:t>Limitations</w:t>
      </w:r>
      <w:bookmarkEnd w:id="118"/>
    </w:p>
    <w:p w:rsidR="00EA19C3" w:rsidRPr="00EA19C3" w:rsidRDefault="00EA19C3" w:rsidP="00266AB3">
      <w:pPr>
        <w:rPr>
          <w:rFonts w:cs="Times New Roman"/>
        </w:rPr>
      </w:pPr>
      <w:r>
        <w:rPr>
          <w:rFonts w:cs="Times New Roman"/>
        </w:rPr>
        <w:br/>
      </w:r>
      <w:r w:rsidRPr="00EA19C3">
        <w:rPr>
          <w:rFonts w:cs="Times New Roman"/>
        </w:rPr>
        <w:t xml:space="preserve">This </w:t>
      </w:r>
      <w:r>
        <w:rPr>
          <w:rFonts w:cs="Times New Roman"/>
        </w:rPr>
        <w:t xml:space="preserve">release of </w:t>
      </w:r>
      <w:r w:rsidRPr="00EA19C3">
        <w:rPr>
          <w:rFonts w:cs="Times New Roman"/>
          <w:b/>
        </w:rPr>
        <w:t>OpenCL Emu</w:t>
      </w:r>
      <w:r>
        <w:rPr>
          <w:rFonts w:cs="Times New Roman"/>
          <w:b/>
        </w:rPr>
        <w:t xml:space="preserve"> </w:t>
      </w:r>
      <w:r>
        <w:rPr>
          <w:rFonts w:cs="Times New Roman"/>
        </w:rPr>
        <w:t>has the following programming limitations:</w:t>
      </w:r>
    </w:p>
    <w:p w:rsidR="000C63AE" w:rsidRPr="00BA7F29" w:rsidRDefault="00BA7F29" w:rsidP="00CE0CE8">
      <w:pPr>
        <w:pStyle w:val="ListParagraph"/>
        <w:numPr>
          <w:ilvl w:val="0"/>
          <w:numId w:val="31"/>
        </w:numPr>
      </w:pPr>
      <w:r>
        <w:t>Only 1D and 2D domains are supported.</w:t>
      </w:r>
    </w:p>
    <w:p w:rsidR="000C63AE" w:rsidRPr="00CE0CE8" w:rsidRDefault="000642BA" w:rsidP="00CE0CE8">
      <w:pPr>
        <w:pStyle w:val="ListParagraph"/>
        <w:numPr>
          <w:ilvl w:val="0"/>
          <w:numId w:val="31"/>
        </w:numPr>
        <w:rPr>
          <w:rFonts w:eastAsia="Calibri" w:cs="Times New Roman"/>
        </w:rPr>
      </w:pPr>
      <w:r w:rsidRPr="00CE0CE8">
        <w:rPr>
          <w:rFonts w:eastAsia="Calibri" w:cs="Times New Roman"/>
        </w:rPr>
        <w:t>Kernel functions cannot be called within another kernel.</w:t>
      </w:r>
    </w:p>
    <w:p w:rsidR="009D6DFF" w:rsidRPr="00CE0CE8" w:rsidRDefault="009D6DFF" w:rsidP="00CE0CE8">
      <w:pPr>
        <w:pStyle w:val="ListParagraph"/>
        <w:numPr>
          <w:ilvl w:val="0"/>
          <w:numId w:val="31"/>
        </w:numPr>
        <w:rPr>
          <w:rFonts w:eastAsia="Calibri" w:cs="Times New Roman"/>
        </w:rPr>
      </w:pPr>
      <w:r w:rsidRPr="00CE0CE8">
        <w:rPr>
          <w:rFonts w:eastAsia="Calibri" w:cs="Times New Roman"/>
        </w:rPr>
        <w:t>Image Type: Filtering  is not supported</w:t>
      </w:r>
    </w:p>
    <w:p w:rsidR="00506DE4" w:rsidRDefault="005D1EB6" w:rsidP="00CE0CE8">
      <w:pPr>
        <w:pStyle w:val="ListParagraph"/>
        <w:numPr>
          <w:ilvl w:val="0"/>
          <w:numId w:val="31"/>
        </w:numPr>
      </w:pPr>
      <w:r>
        <w:t>Vector Initialization:</w:t>
      </w:r>
      <w:r w:rsidR="001F45CB">
        <w:t xml:space="preserve"> Instead of initializing vectors </w:t>
      </w:r>
      <w:r w:rsidR="00506DE4">
        <w:t>like this:</w:t>
      </w:r>
      <w:r w:rsidR="00506DE4">
        <w:br/>
      </w:r>
      <w:r w:rsidR="00506DE4">
        <w:object w:dxaOrig="9360" w:dyaOrig="257">
          <v:shape id="_x0000_i1036" type="#_x0000_t75" style="width:468.3pt;height:12.65pt" o:ole="">
            <v:imagedata r:id="rId30" o:title=""/>
          </v:shape>
          <o:OLEObject Type="Embed" ProgID="Word.OpenDocumentText.12" ShapeID="_x0000_i1036" DrawAspect="Content" ObjectID="_1361683292" r:id="rId31"/>
        </w:object>
      </w:r>
    </w:p>
    <w:p w:rsidR="00506DE4" w:rsidRDefault="00506DE4" w:rsidP="00903763">
      <w:pPr>
        <w:ind w:left="720"/>
      </w:pPr>
      <w:r>
        <w:t>Do it like this:</w:t>
      </w:r>
      <w:r>
        <w:br/>
      </w:r>
      <w:r>
        <w:object w:dxaOrig="9360" w:dyaOrig="773">
          <v:shape id="_x0000_i1037" type="#_x0000_t75" style="width:468.3pt;height:38.6pt" o:ole="">
            <v:imagedata r:id="rId32" o:title=""/>
          </v:shape>
          <o:OLEObject Type="Embed" ProgID="Word.OpenDocumentText.12" ShapeID="_x0000_i1037" DrawAspect="Content" ObjectID="_1361683293" r:id="rId33"/>
        </w:object>
      </w:r>
    </w:p>
    <w:p w:rsidR="00506DE4" w:rsidRDefault="00506DE4" w:rsidP="00903763">
      <w:pPr>
        <w:ind w:left="720"/>
      </w:pPr>
      <w:r>
        <w:t>And when you want to initialize a vector with the same value then instead of doing it like this:</w:t>
      </w:r>
      <w:r>
        <w:br/>
      </w:r>
      <w:r>
        <w:object w:dxaOrig="9360" w:dyaOrig="257">
          <v:shape id="_x0000_i1038" type="#_x0000_t75" style="width:468.3pt;height:12.65pt" o:ole="">
            <v:imagedata r:id="rId34" o:title=""/>
          </v:shape>
          <o:OLEObject Type="Embed" ProgID="Word.OpenDocumentText.12" ShapeID="_x0000_i1038" DrawAspect="Content" ObjectID="_1361683294" r:id="rId35"/>
        </w:object>
      </w:r>
    </w:p>
    <w:p w:rsidR="00506DE4" w:rsidRDefault="00506DE4" w:rsidP="00903763">
      <w:pPr>
        <w:ind w:left="720"/>
      </w:pPr>
      <w:r>
        <w:t>Do it like this:</w:t>
      </w:r>
      <w:r>
        <w:br/>
      </w:r>
      <w:r>
        <w:object w:dxaOrig="9360" w:dyaOrig="257">
          <v:shape id="_x0000_i1039" type="#_x0000_t75" style="width:468.3pt;height:12.65pt" o:ole="">
            <v:imagedata r:id="rId36" o:title=""/>
          </v:shape>
          <o:OLEObject Type="Embed" ProgID="Word.OpenDocumentText.12" ShapeID="_x0000_i1039" DrawAspect="Content" ObjectID="_1361683295" r:id="rId37"/>
        </w:object>
      </w:r>
    </w:p>
    <w:p w:rsidR="00545BA6" w:rsidRDefault="00F75FD5" w:rsidP="00506DE4">
      <w:pPr>
        <w:rPr>
          <w:rFonts w:eastAsia="Calibri"/>
        </w:rPr>
      </w:pPr>
      <w:r>
        <w:rPr>
          <w:rFonts w:eastAsia="Calibri"/>
        </w:rPr>
        <w:t>Both these methods are valid but the later ones are preferred because of their OCL_EMU compiler friendliness.</w:t>
      </w:r>
      <w:r w:rsidR="009711FD">
        <w:rPr>
          <w:rFonts w:eastAsia="Calibri"/>
        </w:rPr>
        <w:t xml:space="preserve"> This same pattern applies to vectors of all </w:t>
      </w:r>
      <w:r w:rsidR="001F09B3">
        <w:rPr>
          <w:rFonts w:eastAsia="Calibri"/>
        </w:rPr>
        <w:t>dimensions</w:t>
      </w:r>
      <w:r w:rsidR="00776DE2">
        <w:rPr>
          <w:rFonts w:eastAsia="Calibri"/>
        </w:rPr>
        <w:t xml:space="preserve"> e.g. </w:t>
      </w:r>
      <w:r w:rsidR="00776DE2" w:rsidRPr="00065F98">
        <w:rPr>
          <w:rFonts w:eastAsia="Calibri"/>
          <w:i/>
        </w:rPr>
        <w:t>uint3</w:t>
      </w:r>
      <w:r w:rsidR="00776DE2">
        <w:rPr>
          <w:rFonts w:eastAsia="Calibri"/>
        </w:rPr>
        <w:t xml:space="preserve">, </w:t>
      </w:r>
      <w:r w:rsidR="00776DE2" w:rsidRPr="00065F98">
        <w:rPr>
          <w:rFonts w:eastAsia="Calibri"/>
          <w:i/>
        </w:rPr>
        <w:t>float2</w:t>
      </w:r>
      <w:r w:rsidR="00776DE2">
        <w:rPr>
          <w:rFonts w:eastAsia="Calibri"/>
        </w:rPr>
        <w:t xml:space="preserve"> etc</w:t>
      </w:r>
      <w:r w:rsidR="009711FD">
        <w:rPr>
          <w:rFonts w:eastAsia="Calibri"/>
        </w:rPr>
        <w:t>.</w:t>
      </w:r>
    </w:p>
    <w:p w:rsidR="00545BA6" w:rsidRDefault="00545BA6" w:rsidP="00545BA6">
      <w:pPr>
        <w:rPr>
          <w:rFonts w:eastAsia="Calibri"/>
        </w:rPr>
      </w:pPr>
      <w:r>
        <w:rPr>
          <w:rFonts w:eastAsia="Calibri"/>
        </w:rPr>
        <w:br w:type="page"/>
      </w:r>
    </w:p>
    <w:p w:rsidR="00816C76" w:rsidRPr="001E5521" w:rsidRDefault="00745183" w:rsidP="004F5873">
      <w:pPr>
        <w:pStyle w:val="Heading2"/>
      </w:pPr>
      <w:bookmarkStart w:id="119" w:name="_Toc287875344"/>
      <w:r w:rsidRPr="00C12C9B">
        <w:lastRenderedPageBreak/>
        <w:t>Known</w:t>
      </w:r>
      <w:r w:rsidRPr="00F218EF">
        <w:t xml:space="preserve"> Issues</w:t>
      </w:r>
      <w:bookmarkEnd w:id="119"/>
    </w:p>
    <w:p w:rsidR="00816C76" w:rsidRPr="00F218EF" w:rsidRDefault="00816C76" w:rsidP="001E5521">
      <w:pPr>
        <w:pStyle w:val="ListParagraph"/>
        <w:numPr>
          <w:ilvl w:val="0"/>
          <w:numId w:val="25"/>
        </w:numPr>
        <w:rPr>
          <w:rFonts w:eastAsia="Calibri" w:cs="Times New Roman"/>
        </w:rPr>
      </w:pPr>
      <w:r w:rsidRPr="00F218EF">
        <w:rPr>
          <w:rFonts w:eastAsia="Calibri" w:cs="Times New Roman"/>
        </w:rPr>
        <w:t xml:space="preserve">OpenCL Emulator cannot use the same system memory buffer pointers as different callCL arguments. </w:t>
      </w:r>
    </w:p>
    <w:p w:rsidR="00AC26D5" w:rsidRPr="00545BA6" w:rsidRDefault="00816C76" w:rsidP="00545BA6">
      <w:pPr>
        <w:pStyle w:val="ListParagraph"/>
        <w:numPr>
          <w:ilvl w:val="0"/>
          <w:numId w:val="25"/>
        </w:numPr>
        <w:rPr>
          <w:rFonts w:eastAsia="Calibri" w:cs="Times New Roman"/>
        </w:rPr>
      </w:pPr>
      <w:r w:rsidRPr="00F218EF">
        <w:rPr>
          <w:rFonts w:eastAsia="Calibri" w:cs="Times New Roman"/>
        </w:rPr>
        <w:t>Both s</w:t>
      </w:r>
      <w:r w:rsidR="00CD5ADE" w:rsidRPr="00F218EF">
        <w:rPr>
          <w:rFonts w:eastAsia="Calibri" w:cs="Times New Roman"/>
        </w:rPr>
        <w:t>tatic and dynamic local memory</w:t>
      </w:r>
      <w:r w:rsidRPr="00F218EF">
        <w:rPr>
          <w:rFonts w:eastAsia="Calibri" w:cs="Times New Roman"/>
        </w:rPr>
        <w:t xml:space="preserve"> declarations cannot be used in the same callCL call, use either one of these.</w:t>
      </w:r>
    </w:p>
    <w:sectPr w:rsidR="00AC26D5" w:rsidRPr="00545BA6" w:rsidSect="00F3758E">
      <w:footerReference w:type="default" r:id="rId3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091F" w:rsidRDefault="0076091F" w:rsidP="00762D5B">
      <w:pPr>
        <w:spacing w:after="0" w:line="240" w:lineRule="auto"/>
      </w:pPr>
      <w:r>
        <w:separator/>
      </w:r>
    </w:p>
  </w:endnote>
  <w:endnote w:type="continuationSeparator" w:id="0">
    <w:p w:rsidR="0076091F" w:rsidRDefault="0076091F" w:rsidP="00762D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0090000"/>
      <w:docPartObj>
        <w:docPartGallery w:val="Page Numbers (Bottom of Page)"/>
        <w:docPartUnique/>
      </w:docPartObj>
    </w:sdtPr>
    <w:sdtEndPr>
      <w:rPr>
        <w:color w:val="808080" w:themeColor="background1" w:themeShade="80"/>
        <w:spacing w:val="60"/>
      </w:rPr>
    </w:sdtEndPr>
    <w:sdtContent>
      <w:p w:rsidR="00B06B81" w:rsidRDefault="0099708D">
        <w:pPr>
          <w:pStyle w:val="Footer"/>
          <w:pBdr>
            <w:top w:val="single" w:sz="4" w:space="1" w:color="D9D9D9" w:themeColor="background1" w:themeShade="D9"/>
          </w:pBdr>
          <w:jc w:val="right"/>
        </w:pPr>
        <w:fldSimple w:instr=" PAGE  \* Arabic  \* MERGEFORMAT ">
          <w:r w:rsidR="000142FB">
            <w:rPr>
              <w:noProof/>
            </w:rPr>
            <w:t>3</w:t>
          </w:r>
        </w:fldSimple>
        <w:r w:rsidR="00B06B81">
          <w:t xml:space="preserve"> | </w:t>
        </w:r>
        <w:r w:rsidR="00B06B81">
          <w:rPr>
            <w:color w:val="808080" w:themeColor="background1" w:themeShade="80"/>
            <w:spacing w:val="60"/>
          </w:rPr>
          <w:t>Page</w:t>
        </w:r>
      </w:p>
    </w:sdtContent>
  </w:sdt>
  <w:p w:rsidR="00B06B81" w:rsidRDefault="00B06B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091F" w:rsidRDefault="0076091F" w:rsidP="00762D5B">
      <w:pPr>
        <w:spacing w:after="0" w:line="240" w:lineRule="auto"/>
      </w:pPr>
      <w:r>
        <w:separator/>
      </w:r>
    </w:p>
  </w:footnote>
  <w:footnote w:type="continuationSeparator" w:id="0">
    <w:p w:rsidR="0076091F" w:rsidRDefault="0076091F" w:rsidP="00762D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A5787"/>
    <w:multiLevelType w:val="hybridMultilevel"/>
    <w:tmpl w:val="EA88E616"/>
    <w:lvl w:ilvl="0" w:tplc="9E9AE5D6">
      <w:start w:val="1"/>
      <w:numFmt w:val="lowerRoman"/>
      <w:lvlText w:val="%1."/>
      <w:lvlJc w:val="left"/>
      <w:pPr>
        <w:ind w:left="810" w:hanging="360"/>
      </w:pPr>
      <w:rPr>
        <w:rFonts w:asciiTheme="minorHAnsi" w:eastAsiaTheme="minorHAnsi" w:hAnsiTheme="minorHAnsi" w:cstheme="minorBid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3423B32"/>
    <w:multiLevelType w:val="hybridMultilevel"/>
    <w:tmpl w:val="AE3836D6"/>
    <w:lvl w:ilvl="0" w:tplc="F4A275A4">
      <w:start w:val="1"/>
      <w:numFmt w:val="decimal"/>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
    <w:nsid w:val="054724F1"/>
    <w:multiLevelType w:val="hybridMultilevel"/>
    <w:tmpl w:val="866C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9139E8"/>
    <w:multiLevelType w:val="hybridMultilevel"/>
    <w:tmpl w:val="69428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987E9A"/>
    <w:multiLevelType w:val="hybridMultilevel"/>
    <w:tmpl w:val="A01250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F3451C"/>
    <w:multiLevelType w:val="hybridMultilevel"/>
    <w:tmpl w:val="E9C4AFEC"/>
    <w:lvl w:ilvl="0" w:tplc="63C87BC6">
      <w:start w:val="1"/>
      <w:numFmt w:val="low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6">
    <w:nsid w:val="2B506356"/>
    <w:multiLevelType w:val="hybridMultilevel"/>
    <w:tmpl w:val="DC789B64"/>
    <w:lvl w:ilvl="0" w:tplc="9A8EE8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717BA5"/>
    <w:multiLevelType w:val="hybridMultilevel"/>
    <w:tmpl w:val="8FE02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430C36"/>
    <w:multiLevelType w:val="hybridMultilevel"/>
    <w:tmpl w:val="4112C4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AE7D83"/>
    <w:multiLevelType w:val="hybridMultilevel"/>
    <w:tmpl w:val="C934679A"/>
    <w:lvl w:ilvl="0" w:tplc="FC90A678">
      <w:start w:val="1"/>
      <w:numFmt w:val="lowerRoman"/>
      <w:lvlText w:val="%1."/>
      <w:lvlJc w:val="left"/>
      <w:pPr>
        <w:ind w:left="810" w:hanging="360"/>
      </w:pPr>
      <w:rPr>
        <w:rFonts w:asciiTheme="minorHAnsi" w:eastAsiaTheme="minorHAnsi" w:hAnsiTheme="minorHAnsi" w:cstheme="minorBidi"/>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421A1FDD"/>
    <w:multiLevelType w:val="hybridMultilevel"/>
    <w:tmpl w:val="4EE41A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2544108"/>
    <w:multiLevelType w:val="hybridMultilevel"/>
    <w:tmpl w:val="33247C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B42961"/>
    <w:multiLevelType w:val="hybridMultilevel"/>
    <w:tmpl w:val="7CA4FC96"/>
    <w:lvl w:ilvl="0" w:tplc="DC7AC4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3747953"/>
    <w:multiLevelType w:val="hybridMultilevel"/>
    <w:tmpl w:val="90A20BCC"/>
    <w:lvl w:ilvl="0" w:tplc="88B053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676689"/>
    <w:multiLevelType w:val="hybridMultilevel"/>
    <w:tmpl w:val="C886366E"/>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9841D64"/>
    <w:multiLevelType w:val="hybridMultilevel"/>
    <w:tmpl w:val="5ED6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2E74B5"/>
    <w:multiLevelType w:val="hybridMultilevel"/>
    <w:tmpl w:val="33A24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191890"/>
    <w:multiLevelType w:val="hybridMultilevel"/>
    <w:tmpl w:val="4CCED1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D4237C"/>
    <w:multiLevelType w:val="hybridMultilevel"/>
    <w:tmpl w:val="F31E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1170D1"/>
    <w:multiLevelType w:val="hybridMultilevel"/>
    <w:tmpl w:val="8D4E7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D2554C"/>
    <w:multiLevelType w:val="hybridMultilevel"/>
    <w:tmpl w:val="80E8DA16"/>
    <w:lvl w:ilvl="0" w:tplc="759C7164">
      <w:start w:val="1"/>
      <w:numFmt w:val="lowerRoman"/>
      <w:lvlText w:val="%1."/>
      <w:lvlJc w:val="left"/>
      <w:pPr>
        <w:ind w:left="117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nsid w:val="54340CEB"/>
    <w:multiLevelType w:val="hybridMultilevel"/>
    <w:tmpl w:val="AC909D50"/>
    <w:lvl w:ilvl="0" w:tplc="3FF89DF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9205AE"/>
    <w:multiLevelType w:val="multilevel"/>
    <w:tmpl w:val="2E8AAA2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5B63327C"/>
    <w:multiLevelType w:val="hybridMultilevel"/>
    <w:tmpl w:val="81AE4E36"/>
    <w:lvl w:ilvl="0" w:tplc="8F4029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180294"/>
    <w:multiLevelType w:val="hybridMultilevel"/>
    <w:tmpl w:val="17EA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C430DD"/>
    <w:multiLevelType w:val="hybridMultilevel"/>
    <w:tmpl w:val="41D8755E"/>
    <w:lvl w:ilvl="0" w:tplc="3DDA5EC0">
      <w:start w:val="1"/>
      <w:numFmt w:val="decimal"/>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6">
    <w:nsid w:val="6CB51CEF"/>
    <w:multiLevelType w:val="hybridMultilevel"/>
    <w:tmpl w:val="62608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863731"/>
    <w:multiLevelType w:val="hybridMultilevel"/>
    <w:tmpl w:val="4558C73C"/>
    <w:lvl w:ilvl="0" w:tplc="B738783E">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8">
    <w:nsid w:val="743F6D94"/>
    <w:multiLevelType w:val="hybridMultilevel"/>
    <w:tmpl w:val="F53A67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AA4935"/>
    <w:multiLevelType w:val="hybridMultilevel"/>
    <w:tmpl w:val="E842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592CBE"/>
    <w:multiLevelType w:val="multilevel"/>
    <w:tmpl w:val="E25EF694"/>
    <w:lvl w:ilvl="0">
      <w:start w:val="1"/>
      <w:numFmt w:val="decimal"/>
      <w:lvlText w:val="%1."/>
      <w:lvlJc w:val="left"/>
      <w:pPr>
        <w:ind w:left="1440" w:hanging="360"/>
      </w:pPr>
    </w:lvl>
    <w:lvl w:ilvl="1">
      <w:start w:val="1"/>
      <w:numFmt w:val="decimal"/>
      <w:isLgl/>
      <w:lvlText w:val="%1.%2."/>
      <w:lvlJc w:val="left"/>
      <w:pPr>
        <w:ind w:left="480" w:hanging="390"/>
      </w:pPr>
      <w:rPr>
        <w:rFonts w:hint="default"/>
      </w:rPr>
    </w:lvl>
    <w:lvl w:ilvl="2">
      <w:start w:val="1"/>
      <w:numFmt w:val="decimal"/>
      <w:isLgl/>
      <w:lvlText w:val="%1.%2.%3."/>
      <w:lvlJc w:val="left"/>
      <w:pPr>
        <w:ind w:left="2790" w:hanging="720"/>
      </w:pPr>
      <w:rPr>
        <w:rFonts w:hint="default"/>
      </w:rPr>
    </w:lvl>
    <w:lvl w:ilvl="3">
      <w:start w:val="1"/>
      <w:numFmt w:val="decimal"/>
      <w:isLgl/>
      <w:lvlText w:val="%1.%2.%3.%4."/>
      <w:lvlJc w:val="left"/>
      <w:pPr>
        <w:ind w:left="3285" w:hanging="720"/>
      </w:pPr>
      <w:rPr>
        <w:rFonts w:hint="default"/>
      </w:rPr>
    </w:lvl>
    <w:lvl w:ilvl="4">
      <w:start w:val="1"/>
      <w:numFmt w:val="decimal"/>
      <w:isLgl/>
      <w:lvlText w:val="%1.%2.%3.%4.%5."/>
      <w:lvlJc w:val="left"/>
      <w:pPr>
        <w:ind w:left="4140" w:hanging="1080"/>
      </w:pPr>
      <w:rPr>
        <w:rFonts w:hint="default"/>
      </w:rPr>
    </w:lvl>
    <w:lvl w:ilvl="5">
      <w:start w:val="1"/>
      <w:numFmt w:val="decimal"/>
      <w:isLgl/>
      <w:lvlText w:val="%1.%2.%3.%4.%5.%6."/>
      <w:lvlJc w:val="left"/>
      <w:pPr>
        <w:ind w:left="4635" w:hanging="1080"/>
      </w:pPr>
      <w:rPr>
        <w:rFonts w:hint="default"/>
      </w:rPr>
    </w:lvl>
    <w:lvl w:ilvl="6">
      <w:start w:val="1"/>
      <w:numFmt w:val="decimal"/>
      <w:isLgl/>
      <w:lvlText w:val="%1.%2.%3.%4.%5.%6.%7."/>
      <w:lvlJc w:val="left"/>
      <w:pPr>
        <w:ind w:left="5490" w:hanging="1440"/>
      </w:pPr>
      <w:rPr>
        <w:rFonts w:hint="default"/>
      </w:rPr>
    </w:lvl>
    <w:lvl w:ilvl="7">
      <w:start w:val="1"/>
      <w:numFmt w:val="decimal"/>
      <w:isLgl/>
      <w:lvlText w:val="%1.%2.%3.%4.%5.%6.%7.%8."/>
      <w:lvlJc w:val="left"/>
      <w:pPr>
        <w:ind w:left="5985" w:hanging="1440"/>
      </w:pPr>
      <w:rPr>
        <w:rFonts w:hint="default"/>
      </w:rPr>
    </w:lvl>
    <w:lvl w:ilvl="8">
      <w:start w:val="1"/>
      <w:numFmt w:val="decimal"/>
      <w:isLgl/>
      <w:lvlText w:val="%1.%2.%3.%4.%5.%6.%7.%8.%9."/>
      <w:lvlJc w:val="left"/>
      <w:pPr>
        <w:ind w:left="6840" w:hanging="1800"/>
      </w:pPr>
      <w:rPr>
        <w:rFonts w:hint="default"/>
      </w:rPr>
    </w:lvl>
  </w:abstractNum>
  <w:abstractNum w:abstractNumId="31">
    <w:nsid w:val="79C25256"/>
    <w:multiLevelType w:val="hybridMultilevel"/>
    <w:tmpl w:val="2940ED58"/>
    <w:lvl w:ilvl="0" w:tplc="E7D8EA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765ABE"/>
    <w:multiLevelType w:val="multilevel"/>
    <w:tmpl w:val="76980FF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4"/>
  </w:num>
  <w:num w:numId="3">
    <w:abstractNumId w:val="10"/>
  </w:num>
  <w:num w:numId="4">
    <w:abstractNumId w:val="30"/>
  </w:num>
  <w:num w:numId="5">
    <w:abstractNumId w:val="9"/>
  </w:num>
  <w:num w:numId="6">
    <w:abstractNumId w:val="6"/>
  </w:num>
  <w:num w:numId="7">
    <w:abstractNumId w:val="25"/>
  </w:num>
  <w:num w:numId="8">
    <w:abstractNumId w:val="0"/>
  </w:num>
  <w:num w:numId="9">
    <w:abstractNumId w:val="1"/>
  </w:num>
  <w:num w:numId="10">
    <w:abstractNumId w:val="28"/>
  </w:num>
  <w:num w:numId="11">
    <w:abstractNumId w:val="12"/>
  </w:num>
  <w:num w:numId="12">
    <w:abstractNumId w:val="4"/>
  </w:num>
  <w:num w:numId="13">
    <w:abstractNumId w:val="22"/>
  </w:num>
  <w:num w:numId="14">
    <w:abstractNumId w:val="5"/>
  </w:num>
  <w:num w:numId="15">
    <w:abstractNumId w:val="27"/>
  </w:num>
  <w:num w:numId="16">
    <w:abstractNumId w:val="23"/>
  </w:num>
  <w:num w:numId="17">
    <w:abstractNumId w:val="19"/>
  </w:num>
  <w:num w:numId="18">
    <w:abstractNumId w:val="20"/>
  </w:num>
  <w:num w:numId="19">
    <w:abstractNumId w:val="13"/>
  </w:num>
  <w:num w:numId="20">
    <w:abstractNumId w:val="31"/>
  </w:num>
  <w:num w:numId="21">
    <w:abstractNumId w:val="21"/>
  </w:num>
  <w:num w:numId="22">
    <w:abstractNumId w:val="3"/>
  </w:num>
  <w:num w:numId="23">
    <w:abstractNumId w:val="29"/>
  </w:num>
  <w:num w:numId="24">
    <w:abstractNumId w:val="16"/>
  </w:num>
  <w:num w:numId="25">
    <w:abstractNumId w:val="8"/>
  </w:num>
  <w:num w:numId="26">
    <w:abstractNumId w:val="24"/>
  </w:num>
  <w:num w:numId="27">
    <w:abstractNumId w:val="11"/>
  </w:num>
  <w:num w:numId="28">
    <w:abstractNumId w:val="7"/>
  </w:num>
  <w:num w:numId="29">
    <w:abstractNumId w:val="15"/>
  </w:num>
  <w:num w:numId="30">
    <w:abstractNumId w:val="32"/>
  </w:num>
  <w:num w:numId="31">
    <w:abstractNumId w:val="18"/>
  </w:num>
  <w:num w:numId="32">
    <w:abstractNumId w:val="26"/>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startOverride w:val="4"/>
    </w:lvlOverride>
    <w:lvlOverride w:ilvl="1">
      <w:startOverride w:val="1"/>
    </w:lvlOverride>
  </w:num>
  <w:num w:numId="3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trackRevisions/>
  <w:defaultTabStop w:val="720"/>
  <w:characterSpacingControl w:val="doNotCompress"/>
  <w:hdrShapeDefaults>
    <o:shapedefaults v:ext="edit" spidmax="11266"/>
  </w:hdrShapeDefaults>
  <w:footnotePr>
    <w:footnote w:id="-1"/>
    <w:footnote w:id="0"/>
  </w:footnotePr>
  <w:endnotePr>
    <w:endnote w:id="-1"/>
    <w:endnote w:id="0"/>
  </w:endnotePr>
  <w:compat>
    <w:useFELayout/>
  </w:compat>
  <w:rsids>
    <w:rsidRoot w:val="00030614"/>
    <w:rsid w:val="00004292"/>
    <w:rsid w:val="000142FB"/>
    <w:rsid w:val="00022B88"/>
    <w:rsid w:val="0002521E"/>
    <w:rsid w:val="00030614"/>
    <w:rsid w:val="00034562"/>
    <w:rsid w:val="000347FB"/>
    <w:rsid w:val="00037B81"/>
    <w:rsid w:val="00041138"/>
    <w:rsid w:val="000531C3"/>
    <w:rsid w:val="00055085"/>
    <w:rsid w:val="00062A21"/>
    <w:rsid w:val="00063A64"/>
    <w:rsid w:val="000642BA"/>
    <w:rsid w:val="00065F98"/>
    <w:rsid w:val="00067A30"/>
    <w:rsid w:val="00072DEC"/>
    <w:rsid w:val="00074AD2"/>
    <w:rsid w:val="000762B8"/>
    <w:rsid w:val="0008061F"/>
    <w:rsid w:val="00081918"/>
    <w:rsid w:val="00087356"/>
    <w:rsid w:val="0009280E"/>
    <w:rsid w:val="00093F1F"/>
    <w:rsid w:val="00097BA5"/>
    <w:rsid w:val="000B1048"/>
    <w:rsid w:val="000B58E6"/>
    <w:rsid w:val="000B7087"/>
    <w:rsid w:val="000C2800"/>
    <w:rsid w:val="000C40A6"/>
    <w:rsid w:val="000C63AE"/>
    <w:rsid w:val="000E07CB"/>
    <w:rsid w:val="000F3704"/>
    <w:rsid w:val="000F3C1E"/>
    <w:rsid w:val="000F50FE"/>
    <w:rsid w:val="000F7053"/>
    <w:rsid w:val="000F7315"/>
    <w:rsid w:val="00103E6C"/>
    <w:rsid w:val="001173CE"/>
    <w:rsid w:val="00120439"/>
    <w:rsid w:val="00120920"/>
    <w:rsid w:val="00120DE7"/>
    <w:rsid w:val="0013161A"/>
    <w:rsid w:val="001330DD"/>
    <w:rsid w:val="00135AC6"/>
    <w:rsid w:val="001412E0"/>
    <w:rsid w:val="00146651"/>
    <w:rsid w:val="00154442"/>
    <w:rsid w:val="00155B93"/>
    <w:rsid w:val="00156229"/>
    <w:rsid w:val="00156798"/>
    <w:rsid w:val="001612D6"/>
    <w:rsid w:val="001648A0"/>
    <w:rsid w:val="00166BA6"/>
    <w:rsid w:val="00172EF8"/>
    <w:rsid w:val="00177398"/>
    <w:rsid w:val="001839E1"/>
    <w:rsid w:val="00193767"/>
    <w:rsid w:val="001957CC"/>
    <w:rsid w:val="001974E0"/>
    <w:rsid w:val="001A2D37"/>
    <w:rsid w:val="001B32B7"/>
    <w:rsid w:val="001B4E64"/>
    <w:rsid w:val="001C22BC"/>
    <w:rsid w:val="001D25B1"/>
    <w:rsid w:val="001D3BD5"/>
    <w:rsid w:val="001D56FE"/>
    <w:rsid w:val="001E5521"/>
    <w:rsid w:val="001F09B3"/>
    <w:rsid w:val="001F45CB"/>
    <w:rsid w:val="001F747D"/>
    <w:rsid w:val="001F7B3D"/>
    <w:rsid w:val="0020317D"/>
    <w:rsid w:val="00204353"/>
    <w:rsid w:val="002101D0"/>
    <w:rsid w:val="002102DD"/>
    <w:rsid w:val="002160C5"/>
    <w:rsid w:val="002173C3"/>
    <w:rsid w:val="00217744"/>
    <w:rsid w:val="00217B6E"/>
    <w:rsid w:val="002255FD"/>
    <w:rsid w:val="00227723"/>
    <w:rsid w:val="00233F3E"/>
    <w:rsid w:val="00235AB9"/>
    <w:rsid w:val="00246188"/>
    <w:rsid w:val="00246AB5"/>
    <w:rsid w:val="002531DF"/>
    <w:rsid w:val="00255B30"/>
    <w:rsid w:val="00266AB3"/>
    <w:rsid w:val="00270A55"/>
    <w:rsid w:val="00274872"/>
    <w:rsid w:val="00281FE9"/>
    <w:rsid w:val="00286ABC"/>
    <w:rsid w:val="00291A26"/>
    <w:rsid w:val="00297A2E"/>
    <w:rsid w:val="002A7B05"/>
    <w:rsid w:val="002B32C9"/>
    <w:rsid w:val="002C74B9"/>
    <w:rsid w:val="002E3C75"/>
    <w:rsid w:val="002E69D7"/>
    <w:rsid w:val="002F1052"/>
    <w:rsid w:val="002F364D"/>
    <w:rsid w:val="00300CCF"/>
    <w:rsid w:val="003015DB"/>
    <w:rsid w:val="00303895"/>
    <w:rsid w:val="00303D9B"/>
    <w:rsid w:val="0031147C"/>
    <w:rsid w:val="00312480"/>
    <w:rsid w:val="003215CD"/>
    <w:rsid w:val="00324D00"/>
    <w:rsid w:val="003260D8"/>
    <w:rsid w:val="00327078"/>
    <w:rsid w:val="00332A00"/>
    <w:rsid w:val="00333C6A"/>
    <w:rsid w:val="003366B2"/>
    <w:rsid w:val="00342C6C"/>
    <w:rsid w:val="00346D17"/>
    <w:rsid w:val="00352098"/>
    <w:rsid w:val="00353C03"/>
    <w:rsid w:val="00354B4A"/>
    <w:rsid w:val="00355B69"/>
    <w:rsid w:val="00356944"/>
    <w:rsid w:val="00360B61"/>
    <w:rsid w:val="00366DB5"/>
    <w:rsid w:val="00370986"/>
    <w:rsid w:val="00383A24"/>
    <w:rsid w:val="00390B95"/>
    <w:rsid w:val="003915B3"/>
    <w:rsid w:val="00394743"/>
    <w:rsid w:val="00396D23"/>
    <w:rsid w:val="003A03E1"/>
    <w:rsid w:val="003A0DFD"/>
    <w:rsid w:val="003A40DA"/>
    <w:rsid w:val="003C2173"/>
    <w:rsid w:val="003E74DE"/>
    <w:rsid w:val="003F49F1"/>
    <w:rsid w:val="00401A74"/>
    <w:rsid w:val="00406374"/>
    <w:rsid w:val="00413A41"/>
    <w:rsid w:val="00414550"/>
    <w:rsid w:val="00424399"/>
    <w:rsid w:val="00424624"/>
    <w:rsid w:val="00425779"/>
    <w:rsid w:val="00436321"/>
    <w:rsid w:val="004402C2"/>
    <w:rsid w:val="004433F9"/>
    <w:rsid w:val="00445CD8"/>
    <w:rsid w:val="00452FCA"/>
    <w:rsid w:val="004560F8"/>
    <w:rsid w:val="004627EF"/>
    <w:rsid w:val="00464F44"/>
    <w:rsid w:val="0046617B"/>
    <w:rsid w:val="004679F7"/>
    <w:rsid w:val="00467ED7"/>
    <w:rsid w:val="00470489"/>
    <w:rsid w:val="00472ADE"/>
    <w:rsid w:val="00474EB3"/>
    <w:rsid w:val="004772EC"/>
    <w:rsid w:val="00477FBC"/>
    <w:rsid w:val="004825F1"/>
    <w:rsid w:val="00485B15"/>
    <w:rsid w:val="004870AC"/>
    <w:rsid w:val="00492630"/>
    <w:rsid w:val="0049361E"/>
    <w:rsid w:val="004957CF"/>
    <w:rsid w:val="00495DD5"/>
    <w:rsid w:val="004A0503"/>
    <w:rsid w:val="004A280A"/>
    <w:rsid w:val="004A7D6A"/>
    <w:rsid w:val="004D3ABA"/>
    <w:rsid w:val="004F2AFC"/>
    <w:rsid w:val="004F3229"/>
    <w:rsid w:val="004F34B2"/>
    <w:rsid w:val="004F5873"/>
    <w:rsid w:val="005020BA"/>
    <w:rsid w:val="00506DE4"/>
    <w:rsid w:val="00520BDC"/>
    <w:rsid w:val="005215D4"/>
    <w:rsid w:val="00522E27"/>
    <w:rsid w:val="0052564B"/>
    <w:rsid w:val="005269EA"/>
    <w:rsid w:val="00527D66"/>
    <w:rsid w:val="00532187"/>
    <w:rsid w:val="005340BC"/>
    <w:rsid w:val="00542AA0"/>
    <w:rsid w:val="00545BA6"/>
    <w:rsid w:val="00546F4D"/>
    <w:rsid w:val="00551BE0"/>
    <w:rsid w:val="00552B5A"/>
    <w:rsid w:val="0055407C"/>
    <w:rsid w:val="00556F2D"/>
    <w:rsid w:val="00571567"/>
    <w:rsid w:val="0058519D"/>
    <w:rsid w:val="005873D3"/>
    <w:rsid w:val="005900A2"/>
    <w:rsid w:val="00596985"/>
    <w:rsid w:val="005A2AD4"/>
    <w:rsid w:val="005A5A22"/>
    <w:rsid w:val="005B2BD3"/>
    <w:rsid w:val="005C1773"/>
    <w:rsid w:val="005C2A5D"/>
    <w:rsid w:val="005C2BFF"/>
    <w:rsid w:val="005D17C5"/>
    <w:rsid w:val="005D1EB6"/>
    <w:rsid w:val="005D26CE"/>
    <w:rsid w:val="005E5AC9"/>
    <w:rsid w:val="005E622A"/>
    <w:rsid w:val="005E6309"/>
    <w:rsid w:val="005F293F"/>
    <w:rsid w:val="005F454B"/>
    <w:rsid w:val="00607195"/>
    <w:rsid w:val="00610554"/>
    <w:rsid w:val="0061688D"/>
    <w:rsid w:val="006232EB"/>
    <w:rsid w:val="006254BB"/>
    <w:rsid w:val="0062755A"/>
    <w:rsid w:val="006415BC"/>
    <w:rsid w:val="00642FDD"/>
    <w:rsid w:val="006479C6"/>
    <w:rsid w:val="006507D2"/>
    <w:rsid w:val="00650EED"/>
    <w:rsid w:val="0066397E"/>
    <w:rsid w:val="006641D6"/>
    <w:rsid w:val="006668AB"/>
    <w:rsid w:val="00671001"/>
    <w:rsid w:val="00682F39"/>
    <w:rsid w:val="00683D14"/>
    <w:rsid w:val="00690ABD"/>
    <w:rsid w:val="00692EE3"/>
    <w:rsid w:val="006A210F"/>
    <w:rsid w:val="006A6145"/>
    <w:rsid w:val="006C41F6"/>
    <w:rsid w:val="006C7463"/>
    <w:rsid w:val="006D0E80"/>
    <w:rsid w:val="006D26DF"/>
    <w:rsid w:val="006E35E0"/>
    <w:rsid w:val="006E54FD"/>
    <w:rsid w:val="006E7569"/>
    <w:rsid w:val="006F3BA5"/>
    <w:rsid w:val="006F50C0"/>
    <w:rsid w:val="006F55F4"/>
    <w:rsid w:val="006F6EAD"/>
    <w:rsid w:val="007023B3"/>
    <w:rsid w:val="00705EE9"/>
    <w:rsid w:val="00717E97"/>
    <w:rsid w:val="00720092"/>
    <w:rsid w:val="00721E1B"/>
    <w:rsid w:val="007234DE"/>
    <w:rsid w:val="007256D4"/>
    <w:rsid w:val="00732C43"/>
    <w:rsid w:val="00734E13"/>
    <w:rsid w:val="00742FC8"/>
    <w:rsid w:val="00744DAF"/>
    <w:rsid w:val="00745183"/>
    <w:rsid w:val="00746DE3"/>
    <w:rsid w:val="0075409A"/>
    <w:rsid w:val="00755486"/>
    <w:rsid w:val="0076091F"/>
    <w:rsid w:val="00762D5B"/>
    <w:rsid w:val="0076438C"/>
    <w:rsid w:val="00764A94"/>
    <w:rsid w:val="00766609"/>
    <w:rsid w:val="00767C8C"/>
    <w:rsid w:val="0077254D"/>
    <w:rsid w:val="00772DBE"/>
    <w:rsid w:val="0077476E"/>
    <w:rsid w:val="00776DE2"/>
    <w:rsid w:val="0078028D"/>
    <w:rsid w:val="00784893"/>
    <w:rsid w:val="00797B45"/>
    <w:rsid w:val="007A69CB"/>
    <w:rsid w:val="007A6E32"/>
    <w:rsid w:val="007B1BC0"/>
    <w:rsid w:val="007D2245"/>
    <w:rsid w:val="007D5833"/>
    <w:rsid w:val="007E1582"/>
    <w:rsid w:val="007E2AA4"/>
    <w:rsid w:val="007E6764"/>
    <w:rsid w:val="007E6BF3"/>
    <w:rsid w:val="007F70D8"/>
    <w:rsid w:val="00801F42"/>
    <w:rsid w:val="00805A83"/>
    <w:rsid w:val="0080758E"/>
    <w:rsid w:val="00810928"/>
    <w:rsid w:val="00810FD2"/>
    <w:rsid w:val="0081571B"/>
    <w:rsid w:val="00816C76"/>
    <w:rsid w:val="00822D60"/>
    <w:rsid w:val="008259BE"/>
    <w:rsid w:val="00825FCB"/>
    <w:rsid w:val="00826521"/>
    <w:rsid w:val="00834BCE"/>
    <w:rsid w:val="008413EE"/>
    <w:rsid w:val="00846BA1"/>
    <w:rsid w:val="008518C7"/>
    <w:rsid w:val="00863AF0"/>
    <w:rsid w:val="00875D38"/>
    <w:rsid w:val="00875FA7"/>
    <w:rsid w:val="00886088"/>
    <w:rsid w:val="00890E3F"/>
    <w:rsid w:val="00893921"/>
    <w:rsid w:val="008A4883"/>
    <w:rsid w:val="008B458E"/>
    <w:rsid w:val="008C0589"/>
    <w:rsid w:val="008C0AEE"/>
    <w:rsid w:val="008C4682"/>
    <w:rsid w:val="008C5264"/>
    <w:rsid w:val="008D7F6A"/>
    <w:rsid w:val="008E0A19"/>
    <w:rsid w:val="008E2214"/>
    <w:rsid w:val="008E33EC"/>
    <w:rsid w:val="008E4480"/>
    <w:rsid w:val="008F0BD4"/>
    <w:rsid w:val="008F0F82"/>
    <w:rsid w:val="008F5C9D"/>
    <w:rsid w:val="00903763"/>
    <w:rsid w:val="00905134"/>
    <w:rsid w:val="00906420"/>
    <w:rsid w:val="009216F6"/>
    <w:rsid w:val="00924BFE"/>
    <w:rsid w:val="00934905"/>
    <w:rsid w:val="00937B1A"/>
    <w:rsid w:val="00940008"/>
    <w:rsid w:val="009513FE"/>
    <w:rsid w:val="009541DE"/>
    <w:rsid w:val="00956E02"/>
    <w:rsid w:val="009665D1"/>
    <w:rsid w:val="009711FD"/>
    <w:rsid w:val="00980B43"/>
    <w:rsid w:val="00984CA4"/>
    <w:rsid w:val="0099708D"/>
    <w:rsid w:val="00997A51"/>
    <w:rsid w:val="009A4B13"/>
    <w:rsid w:val="009A4C88"/>
    <w:rsid w:val="009A4D77"/>
    <w:rsid w:val="009B52FD"/>
    <w:rsid w:val="009B6B0C"/>
    <w:rsid w:val="009B6BDB"/>
    <w:rsid w:val="009B7F54"/>
    <w:rsid w:val="009C0396"/>
    <w:rsid w:val="009C2CCA"/>
    <w:rsid w:val="009C5785"/>
    <w:rsid w:val="009C69F7"/>
    <w:rsid w:val="009D6DFF"/>
    <w:rsid w:val="009E2B6F"/>
    <w:rsid w:val="009E48E9"/>
    <w:rsid w:val="009F5EDE"/>
    <w:rsid w:val="00A06C51"/>
    <w:rsid w:val="00A07D66"/>
    <w:rsid w:val="00A111F2"/>
    <w:rsid w:val="00A126D7"/>
    <w:rsid w:val="00A17DD1"/>
    <w:rsid w:val="00A25BB3"/>
    <w:rsid w:val="00A272C3"/>
    <w:rsid w:val="00A31A7F"/>
    <w:rsid w:val="00A35CD5"/>
    <w:rsid w:val="00A3756E"/>
    <w:rsid w:val="00A43388"/>
    <w:rsid w:val="00A5538E"/>
    <w:rsid w:val="00A55880"/>
    <w:rsid w:val="00A63400"/>
    <w:rsid w:val="00A65219"/>
    <w:rsid w:val="00A70B37"/>
    <w:rsid w:val="00A7717E"/>
    <w:rsid w:val="00A80B49"/>
    <w:rsid w:val="00A81F9A"/>
    <w:rsid w:val="00A85131"/>
    <w:rsid w:val="00A85819"/>
    <w:rsid w:val="00A87EC0"/>
    <w:rsid w:val="00A9001F"/>
    <w:rsid w:val="00A9159B"/>
    <w:rsid w:val="00A9382F"/>
    <w:rsid w:val="00A93A4F"/>
    <w:rsid w:val="00A947B6"/>
    <w:rsid w:val="00AA0E4A"/>
    <w:rsid w:val="00AB0199"/>
    <w:rsid w:val="00AB6EDF"/>
    <w:rsid w:val="00AC26D5"/>
    <w:rsid w:val="00AC5310"/>
    <w:rsid w:val="00AC6DEF"/>
    <w:rsid w:val="00AD15CC"/>
    <w:rsid w:val="00AE2B1F"/>
    <w:rsid w:val="00AE7308"/>
    <w:rsid w:val="00B06B81"/>
    <w:rsid w:val="00B06E47"/>
    <w:rsid w:val="00B17359"/>
    <w:rsid w:val="00B31BF2"/>
    <w:rsid w:val="00B36E5B"/>
    <w:rsid w:val="00B37E02"/>
    <w:rsid w:val="00B43181"/>
    <w:rsid w:val="00B50F48"/>
    <w:rsid w:val="00B510FB"/>
    <w:rsid w:val="00B548E4"/>
    <w:rsid w:val="00B57AC1"/>
    <w:rsid w:val="00B6210C"/>
    <w:rsid w:val="00B62D50"/>
    <w:rsid w:val="00B64051"/>
    <w:rsid w:val="00B71837"/>
    <w:rsid w:val="00B753FA"/>
    <w:rsid w:val="00B8052D"/>
    <w:rsid w:val="00B81579"/>
    <w:rsid w:val="00B92076"/>
    <w:rsid w:val="00B92BE6"/>
    <w:rsid w:val="00BA24CC"/>
    <w:rsid w:val="00BA467C"/>
    <w:rsid w:val="00BA7F29"/>
    <w:rsid w:val="00BB4B4B"/>
    <w:rsid w:val="00BB4E25"/>
    <w:rsid w:val="00BC73F3"/>
    <w:rsid w:val="00BD1B8C"/>
    <w:rsid w:val="00BD6AB3"/>
    <w:rsid w:val="00BD7EED"/>
    <w:rsid w:val="00BE1153"/>
    <w:rsid w:val="00BE4A26"/>
    <w:rsid w:val="00BE52C5"/>
    <w:rsid w:val="00C033EF"/>
    <w:rsid w:val="00C12C9B"/>
    <w:rsid w:val="00C168C3"/>
    <w:rsid w:val="00C16DF1"/>
    <w:rsid w:val="00C21E8D"/>
    <w:rsid w:val="00C25B05"/>
    <w:rsid w:val="00C32D22"/>
    <w:rsid w:val="00C33880"/>
    <w:rsid w:val="00C33F51"/>
    <w:rsid w:val="00C46482"/>
    <w:rsid w:val="00C5344F"/>
    <w:rsid w:val="00C55881"/>
    <w:rsid w:val="00C5698D"/>
    <w:rsid w:val="00C63F2A"/>
    <w:rsid w:val="00C64C35"/>
    <w:rsid w:val="00C6582C"/>
    <w:rsid w:val="00C6609C"/>
    <w:rsid w:val="00C6660B"/>
    <w:rsid w:val="00C67877"/>
    <w:rsid w:val="00C74394"/>
    <w:rsid w:val="00C74903"/>
    <w:rsid w:val="00C76653"/>
    <w:rsid w:val="00C805EE"/>
    <w:rsid w:val="00C84B94"/>
    <w:rsid w:val="00C91F40"/>
    <w:rsid w:val="00C92685"/>
    <w:rsid w:val="00C93AC9"/>
    <w:rsid w:val="00CA3F84"/>
    <w:rsid w:val="00CB2240"/>
    <w:rsid w:val="00CB5FC6"/>
    <w:rsid w:val="00CC0C36"/>
    <w:rsid w:val="00CC668D"/>
    <w:rsid w:val="00CD5ADE"/>
    <w:rsid w:val="00CD6AA1"/>
    <w:rsid w:val="00CD7097"/>
    <w:rsid w:val="00CE0735"/>
    <w:rsid w:val="00CE0CE8"/>
    <w:rsid w:val="00CE1661"/>
    <w:rsid w:val="00CE266D"/>
    <w:rsid w:val="00CE4295"/>
    <w:rsid w:val="00CF09CF"/>
    <w:rsid w:val="00CF30DB"/>
    <w:rsid w:val="00CF6118"/>
    <w:rsid w:val="00D01CAC"/>
    <w:rsid w:val="00D058D9"/>
    <w:rsid w:val="00D07DBD"/>
    <w:rsid w:val="00D24F72"/>
    <w:rsid w:val="00D36F66"/>
    <w:rsid w:val="00D43F36"/>
    <w:rsid w:val="00D458EF"/>
    <w:rsid w:val="00D476F9"/>
    <w:rsid w:val="00D47A28"/>
    <w:rsid w:val="00D51293"/>
    <w:rsid w:val="00D55198"/>
    <w:rsid w:val="00D60E1C"/>
    <w:rsid w:val="00D62F54"/>
    <w:rsid w:val="00D71F74"/>
    <w:rsid w:val="00D748FA"/>
    <w:rsid w:val="00D76477"/>
    <w:rsid w:val="00D80194"/>
    <w:rsid w:val="00DA3E63"/>
    <w:rsid w:val="00DA4839"/>
    <w:rsid w:val="00DB7BEC"/>
    <w:rsid w:val="00DC389F"/>
    <w:rsid w:val="00DC7C7E"/>
    <w:rsid w:val="00DD136F"/>
    <w:rsid w:val="00DD24AB"/>
    <w:rsid w:val="00DD6FD3"/>
    <w:rsid w:val="00DE6BA1"/>
    <w:rsid w:val="00DF6211"/>
    <w:rsid w:val="00DF7093"/>
    <w:rsid w:val="00E074C7"/>
    <w:rsid w:val="00E118CC"/>
    <w:rsid w:val="00E12358"/>
    <w:rsid w:val="00E13D50"/>
    <w:rsid w:val="00E15829"/>
    <w:rsid w:val="00E15E80"/>
    <w:rsid w:val="00E213EE"/>
    <w:rsid w:val="00E24403"/>
    <w:rsid w:val="00E26F0F"/>
    <w:rsid w:val="00E3053B"/>
    <w:rsid w:val="00E353BC"/>
    <w:rsid w:val="00E4491E"/>
    <w:rsid w:val="00E4504E"/>
    <w:rsid w:val="00E45F06"/>
    <w:rsid w:val="00E47BE3"/>
    <w:rsid w:val="00E54C87"/>
    <w:rsid w:val="00E57CBD"/>
    <w:rsid w:val="00E615A8"/>
    <w:rsid w:val="00E63CE0"/>
    <w:rsid w:val="00E6511C"/>
    <w:rsid w:val="00E6755B"/>
    <w:rsid w:val="00E70C6B"/>
    <w:rsid w:val="00E74A0D"/>
    <w:rsid w:val="00E75CD8"/>
    <w:rsid w:val="00E75E74"/>
    <w:rsid w:val="00E83F36"/>
    <w:rsid w:val="00E859ED"/>
    <w:rsid w:val="00EA19C3"/>
    <w:rsid w:val="00EB1D9B"/>
    <w:rsid w:val="00EB559E"/>
    <w:rsid w:val="00EC005E"/>
    <w:rsid w:val="00ED2F64"/>
    <w:rsid w:val="00EE0874"/>
    <w:rsid w:val="00EE55F8"/>
    <w:rsid w:val="00EF1CA1"/>
    <w:rsid w:val="00EF2E27"/>
    <w:rsid w:val="00EF598A"/>
    <w:rsid w:val="00F01D49"/>
    <w:rsid w:val="00F06EAC"/>
    <w:rsid w:val="00F11F08"/>
    <w:rsid w:val="00F13385"/>
    <w:rsid w:val="00F218EF"/>
    <w:rsid w:val="00F22190"/>
    <w:rsid w:val="00F22944"/>
    <w:rsid w:val="00F2330D"/>
    <w:rsid w:val="00F25BB9"/>
    <w:rsid w:val="00F30452"/>
    <w:rsid w:val="00F3117C"/>
    <w:rsid w:val="00F338EC"/>
    <w:rsid w:val="00F3758E"/>
    <w:rsid w:val="00F424FE"/>
    <w:rsid w:val="00F43F77"/>
    <w:rsid w:val="00F45759"/>
    <w:rsid w:val="00F45EFC"/>
    <w:rsid w:val="00F5008D"/>
    <w:rsid w:val="00F636BE"/>
    <w:rsid w:val="00F7284E"/>
    <w:rsid w:val="00F72D49"/>
    <w:rsid w:val="00F75FD5"/>
    <w:rsid w:val="00F81331"/>
    <w:rsid w:val="00F82757"/>
    <w:rsid w:val="00F84E6B"/>
    <w:rsid w:val="00F91088"/>
    <w:rsid w:val="00F91CC8"/>
    <w:rsid w:val="00F94287"/>
    <w:rsid w:val="00F96C9D"/>
    <w:rsid w:val="00F97185"/>
    <w:rsid w:val="00F97FB0"/>
    <w:rsid w:val="00FA22BF"/>
    <w:rsid w:val="00FA7077"/>
    <w:rsid w:val="00FB2692"/>
    <w:rsid w:val="00FB41FB"/>
    <w:rsid w:val="00FB5C08"/>
    <w:rsid w:val="00FB7B7D"/>
    <w:rsid w:val="00FC0580"/>
    <w:rsid w:val="00FC23DC"/>
    <w:rsid w:val="00FC3C83"/>
    <w:rsid w:val="00FD0E02"/>
    <w:rsid w:val="00FD46E2"/>
    <w:rsid w:val="00FE610D"/>
    <w:rsid w:val="00FF2024"/>
    <w:rsid w:val="00FF3D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AC9"/>
    <w:rPr>
      <w:rFonts w:ascii="Times New Roman" w:hAnsi="Times New Roman"/>
    </w:rPr>
  </w:style>
  <w:style w:type="paragraph" w:styleId="Heading1">
    <w:name w:val="heading 1"/>
    <w:basedOn w:val="Normal"/>
    <w:next w:val="Normal"/>
    <w:link w:val="Heading1Char"/>
    <w:uiPriority w:val="9"/>
    <w:qFormat/>
    <w:rsid w:val="00E6511C"/>
    <w:pPr>
      <w:keepNext/>
      <w:keepLines/>
      <w:spacing w:before="480" w:after="0"/>
      <w:outlineLvl w:val="0"/>
    </w:pPr>
    <w:rPr>
      <w:rFonts w:asciiTheme="majorHAnsi" w:eastAsiaTheme="majorEastAsia" w:hAnsiTheme="majorHAnsi" w:cstheme="majorBidi"/>
      <w:b/>
      <w:bCs/>
      <w:color w:val="1F497D" w:themeColor="text2"/>
      <w:sz w:val="28"/>
      <w:szCs w:val="28"/>
    </w:rPr>
  </w:style>
  <w:style w:type="paragraph" w:styleId="Heading2">
    <w:name w:val="heading 2"/>
    <w:basedOn w:val="Normal"/>
    <w:next w:val="Normal"/>
    <w:link w:val="Heading2Char"/>
    <w:autoRedefine/>
    <w:uiPriority w:val="9"/>
    <w:unhideWhenUsed/>
    <w:qFormat/>
    <w:rsid w:val="00C92685"/>
    <w:pPr>
      <w:keepNext/>
      <w:keepLines/>
      <w:numPr>
        <w:ilvl w:val="1"/>
        <w:numId w:val="3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1173CE"/>
    <w:pPr>
      <w:keepNext/>
      <w:keepLines/>
      <w:numPr>
        <w:ilvl w:val="2"/>
        <w:numId w:val="30"/>
      </w:numPr>
      <w:spacing w:before="200" w:after="0"/>
      <w:outlineLvl w:val="2"/>
    </w:pPr>
    <w:rPr>
      <w:rFonts w:asciiTheme="majorHAnsi" w:eastAsiaTheme="majorEastAsia" w:hAnsiTheme="majorHAnsi" w:cstheme="majorBidi"/>
      <w:b/>
      <w:bCs/>
      <w:color w:val="4070AA"/>
      <w:sz w:val="23"/>
    </w:rPr>
  </w:style>
  <w:style w:type="paragraph" w:styleId="Heading4">
    <w:name w:val="heading 4"/>
    <w:basedOn w:val="Normal"/>
    <w:next w:val="Normal"/>
    <w:link w:val="Heading4Char"/>
    <w:uiPriority w:val="9"/>
    <w:unhideWhenUsed/>
    <w:qFormat/>
    <w:rsid w:val="006F6EAD"/>
    <w:pPr>
      <w:keepNext/>
      <w:keepLines/>
      <w:spacing w:before="200" w:after="0"/>
      <w:outlineLvl w:val="3"/>
    </w:pPr>
    <w:rPr>
      <w:rFonts w:asciiTheme="majorHAnsi" w:eastAsiaTheme="majorEastAsia" w:hAnsiTheme="majorHAnsi" w:cstheme="majorBidi"/>
      <w:b/>
      <w:bCs/>
      <w:iCs/>
      <w:color w:val="4070AA"/>
      <w:sz w:val="23"/>
    </w:rPr>
  </w:style>
  <w:style w:type="paragraph" w:styleId="Heading5">
    <w:name w:val="heading 5"/>
    <w:basedOn w:val="Normal"/>
    <w:next w:val="Normal"/>
    <w:link w:val="Heading5Char"/>
    <w:uiPriority w:val="9"/>
    <w:unhideWhenUsed/>
    <w:qFormat/>
    <w:rsid w:val="00810928"/>
    <w:pPr>
      <w:keepNext/>
      <w:keepLines/>
      <w:spacing w:before="200" w:after="0"/>
      <w:outlineLvl w:val="4"/>
    </w:pPr>
    <w:rPr>
      <w:rFonts w:asciiTheme="majorHAnsi" w:eastAsiaTheme="majorEastAsia" w:hAnsiTheme="majorHAnsi" w:cstheme="majorBidi"/>
      <w:b/>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614"/>
    <w:pPr>
      <w:ind w:left="720"/>
      <w:contextualSpacing/>
    </w:pPr>
  </w:style>
  <w:style w:type="character" w:customStyle="1" w:styleId="apple-style-span">
    <w:name w:val="apple-style-span"/>
    <w:basedOn w:val="DefaultParagraphFont"/>
    <w:rsid w:val="0013161A"/>
  </w:style>
  <w:style w:type="paragraph" w:styleId="HTMLPreformatted">
    <w:name w:val="HTML Preformatted"/>
    <w:basedOn w:val="Normal"/>
    <w:link w:val="HTMLPreformattedChar"/>
    <w:uiPriority w:val="99"/>
    <w:semiHidden/>
    <w:unhideWhenUsed/>
    <w:rsid w:val="0099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7A5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6511C"/>
    <w:rPr>
      <w:rFonts w:asciiTheme="majorHAnsi" w:eastAsiaTheme="majorEastAsia" w:hAnsiTheme="majorHAnsi" w:cstheme="majorBidi"/>
      <w:b/>
      <w:bCs/>
      <w:color w:val="1F497D" w:themeColor="text2"/>
      <w:sz w:val="28"/>
      <w:szCs w:val="28"/>
    </w:rPr>
  </w:style>
  <w:style w:type="paragraph" w:styleId="TOCHeading">
    <w:name w:val="TOC Heading"/>
    <w:basedOn w:val="Heading1"/>
    <w:next w:val="Normal"/>
    <w:uiPriority w:val="39"/>
    <w:semiHidden/>
    <w:unhideWhenUsed/>
    <w:qFormat/>
    <w:rsid w:val="00303895"/>
    <w:pPr>
      <w:outlineLvl w:val="9"/>
    </w:pPr>
  </w:style>
  <w:style w:type="paragraph" w:styleId="BalloonText">
    <w:name w:val="Balloon Text"/>
    <w:basedOn w:val="Normal"/>
    <w:link w:val="BalloonTextChar"/>
    <w:uiPriority w:val="99"/>
    <w:semiHidden/>
    <w:unhideWhenUsed/>
    <w:rsid w:val="00303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895"/>
    <w:rPr>
      <w:rFonts w:ascii="Tahoma" w:hAnsi="Tahoma" w:cs="Tahoma"/>
      <w:sz w:val="16"/>
      <w:szCs w:val="16"/>
    </w:rPr>
  </w:style>
  <w:style w:type="character" w:customStyle="1" w:styleId="Heading2Char">
    <w:name w:val="Heading 2 Char"/>
    <w:basedOn w:val="DefaultParagraphFont"/>
    <w:link w:val="Heading2"/>
    <w:uiPriority w:val="9"/>
    <w:rsid w:val="00C926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73CE"/>
    <w:rPr>
      <w:rFonts w:asciiTheme="majorHAnsi" w:eastAsiaTheme="majorEastAsia" w:hAnsiTheme="majorHAnsi" w:cstheme="majorBidi"/>
      <w:b/>
      <w:bCs/>
      <w:color w:val="4070AA"/>
      <w:sz w:val="23"/>
    </w:rPr>
  </w:style>
  <w:style w:type="paragraph" w:styleId="TOC1">
    <w:name w:val="toc 1"/>
    <w:basedOn w:val="Normal"/>
    <w:next w:val="Normal"/>
    <w:autoRedefine/>
    <w:uiPriority w:val="39"/>
    <w:unhideWhenUsed/>
    <w:rsid w:val="00303895"/>
    <w:pPr>
      <w:spacing w:after="100"/>
    </w:pPr>
  </w:style>
  <w:style w:type="paragraph" w:styleId="TOC2">
    <w:name w:val="toc 2"/>
    <w:basedOn w:val="Normal"/>
    <w:next w:val="Normal"/>
    <w:autoRedefine/>
    <w:uiPriority w:val="39"/>
    <w:unhideWhenUsed/>
    <w:rsid w:val="00303895"/>
    <w:pPr>
      <w:spacing w:after="100"/>
      <w:ind w:left="220"/>
    </w:pPr>
  </w:style>
  <w:style w:type="paragraph" w:styleId="TOC3">
    <w:name w:val="toc 3"/>
    <w:basedOn w:val="Normal"/>
    <w:next w:val="Normal"/>
    <w:autoRedefine/>
    <w:uiPriority w:val="39"/>
    <w:unhideWhenUsed/>
    <w:rsid w:val="00303895"/>
    <w:pPr>
      <w:spacing w:after="100"/>
      <w:ind w:left="440"/>
    </w:pPr>
  </w:style>
  <w:style w:type="character" w:styleId="Hyperlink">
    <w:name w:val="Hyperlink"/>
    <w:basedOn w:val="DefaultParagraphFont"/>
    <w:uiPriority w:val="99"/>
    <w:unhideWhenUsed/>
    <w:rsid w:val="00303895"/>
    <w:rPr>
      <w:color w:val="0000FF" w:themeColor="hyperlink"/>
      <w:u w:val="single"/>
    </w:rPr>
  </w:style>
  <w:style w:type="character" w:customStyle="1" w:styleId="Heading4Char">
    <w:name w:val="Heading 4 Char"/>
    <w:basedOn w:val="DefaultParagraphFont"/>
    <w:link w:val="Heading4"/>
    <w:uiPriority w:val="9"/>
    <w:rsid w:val="006F6EAD"/>
    <w:rPr>
      <w:rFonts w:asciiTheme="majorHAnsi" w:eastAsiaTheme="majorEastAsia" w:hAnsiTheme="majorHAnsi" w:cstheme="majorBidi"/>
      <w:b/>
      <w:bCs/>
      <w:iCs/>
      <w:color w:val="4070AA"/>
      <w:sz w:val="23"/>
    </w:rPr>
  </w:style>
  <w:style w:type="table" w:styleId="TableGrid">
    <w:name w:val="Table Grid"/>
    <w:basedOn w:val="TableNormal"/>
    <w:uiPriority w:val="59"/>
    <w:rsid w:val="00D551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62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D5B"/>
  </w:style>
  <w:style w:type="paragraph" w:styleId="Footer">
    <w:name w:val="footer"/>
    <w:basedOn w:val="Normal"/>
    <w:link w:val="FooterChar"/>
    <w:uiPriority w:val="99"/>
    <w:unhideWhenUsed/>
    <w:rsid w:val="00762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D5B"/>
  </w:style>
  <w:style w:type="paragraph" w:styleId="NoSpacing">
    <w:name w:val="No Spacing"/>
    <w:aliases w:val="Code"/>
    <w:next w:val="Normal"/>
    <w:uiPriority w:val="1"/>
    <w:qFormat/>
    <w:rsid w:val="00C64C35"/>
    <w:pPr>
      <w:spacing w:after="0" w:line="240" w:lineRule="auto"/>
    </w:pPr>
    <w:rPr>
      <w:rFonts w:ascii="Consolas" w:hAnsi="Consolas"/>
    </w:rPr>
  </w:style>
  <w:style w:type="character" w:customStyle="1" w:styleId="Heading5Char">
    <w:name w:val="Heading 5 Char"/>
    <w:basedOn w:val="DefaultParagraphFont"/>
    <w:link w:val="Heading5"/>
    <w:uiPriority w:val="9"/>
    <w:rsid w:val="00810928"/>
    <w:rPr>
      <w:rFonts w:asciiTheme="majorHAnsi" w:eastAsiaTheme="majorEastAsia" w:hAnsiTheme="majorHAnsi" w:cstheme="majorBidi"/>
      <w:b/>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AC9"/>
    <w:rPr>
      <w:rFonts w:ascii="Times New Roman" w:hAnsi="Times New Roman"/>
    </w:rPr>
  </w:style>
  <w:style w:type="paragraph" w:styleId="Heading1">
    <w:name w:val="heading 1"/>
    <w:basedOn w:val="Normal"/>
    <w:next w:val="Normal"/>
    <w:link w:val="Heading1Char"/>
    <w:uiPriority w:val="9"/>
    <w:qFormat/>
    <w:rsid w:val="00E6511C"/>
    <w:pPr>
      <w:keepNext/>
      <w:keepLines/>
      <w:spacing w:before="480" w:after="0"/>
      <w:outlineLvl w:val="0"/>
    </w:pPr>
    <w:rPr>
      <w:rFonts w:asciiTheme="majorHAnsi" w:eastAsiaTheme="majorEastAsia" w:hAnsiTheme="majorHAnsi" w:cstheme="majorBidi"/>
      <w:b/>
      <w:bCs/>
      <w:color w:val="1F497D" w:themeColor="text2"/>
      <w:sz w:val="28"/>
      <w:szCs w:val="28"/>
    </w:rPr>
  </w:style>
  <w:style w:type="paragraph" w:styleId="Heading2">
    <w:name w:val="heading 2"/>
    <w:basedOn w:val="Normal"/>
    <w:next w:val="Normal"/>
    <w:link w:val="Heading2Char"/>
    <w:autoRedefine/>
    <w:uiPriority w:val="9"/>
    <w:unhideWhenUsed/>
    <w:qFormat/>
    <w:rsid w:val="00C92685"/>
    <w:pPr>
      <w:keepNext/>
      <w:keepLines/>
      <w:numPr>
        <w:ilvl w:val="1"/>
        <w:numId w:val="3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1173CE"/>
    <w:pPr>
      <w:keepNext/>
      <w:keepLines/>
      <w:numPr>
        <w:ilvl w:val="2"/>
        <w:numId w:val="30"/>
      </w:numPr>
      <w:spacing w:before="200" w:after="0"/>
      <w:outlineLvl w:val="2"/>
    </w:pPr>
    <w:rPr>
      <w:rFonts w:asciiTheme="majorHAnsi" w:eastAsiaTheme="majorEastAsia" w:hAnsiTheme="majorHAnsi" w:cstheme="majorBidi"/>
      <w:b/>
      <w:bCs/>
      <w:color w:val="4070AA"/>
      <w:sz w:val="23"/>
    </w:rPr>
  </w:style>
  <w:style w:type="paragraph" w:styleId="Heading4">
    <w:name w:val="heading 4"/>
    <w:basedOn w:val="Normal"/>
    <w:next w:val="Normal"/>
    <w:link w:val="Heading4Char"/>
    <w:uiPriority w:val="9"/>
    <w:unhideWhenUsed/>
    <w:qFormat/>
    <w:rsid w:val="006F6EAD"/>
    <w:pPr>
      <w:keepNext/>
      <w:keepLines/>
      <w:spacing w:before="200" w:after="0"/>
      <w:outlineLvl w:val="3"/>
    </w:pPr>
    <w:rPr>
      <w:rFonts w:asciiTheme="majorHAnsi" w:eastAsiaTheme="majorEastAsia" w:hAnsiTheme="majorHAnsi" w:cstheme="majorBidi"/>
      <w:b/>
      <w:bCs/>
      <w:iCs/>
      <w:color w:val="4070AA"/>
      <w:sz w:val="23"/>
    </w:rPr>
  </w:style>
  <w:style w:type="paragraph" w:styleId="Heading5">
    <w:name w:val="heading 5"/>
    <w:basedOn w:val="Normal"/>
    <w:next w:val="Normal"/>
    <w:link w:val="Heading5Char"/>
    <w:uiPriority w:val="9"/>
    <w:unhideWhenUsed/>
    <w:qFormat/>
    <w:rsid w:val="00810928"/>
    <w:pPr>
      <w:keepNext/>
      <w:keepLines/>
      <w:spacing w:before="200" w:after="0"/>
      <w:outlineLvl w:val="4"/>
    </w:pPr>
    <w:rPr>
      <w:rFonts w:asciiTheme="majorHAnsi" w:eastAsiaTheme="majorEastAsia" w:hAnsiTheme="majorHAnsi" w:cstheme="majorBidi"/>
      <w:b/>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614"/>
    <w:pPr>
      <w:ind w:left="720"/>
      <w:contextualSpacing/>
    </w:pPr>
  </w:style>
  <w:style w:type="character" w:customStyle="1" w:styleId="apple-style-span">
    <w:name w:val="apple-style-span"/>
    <w:basedOn w:val="DefaultParagraphFont"/>
    <w:rsid w:val="0013161A"/>
  </w:style>
  <w:style w:type="paragraph" w:styleId="HTMLPreformatted">
    <w:name w:val="HTML Preformatted"/>
    <w:basedOn w:val="Normal"/>
    <w:link w:val="HTMLPreformattedChar"/>
    <w:uiPriority w:val="99"/>
    <w:semiHidden/>
    <w:unhideWhenUsed/>
    <w:rsid w:val="0099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7A5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6511C"/>
    <w:rPr>
      <w:rFonts w:asciiTheme="majorHAnsi" w:eastAsiaTheme="majorEastAsia" w:hAnsiTheme="majorHAnsi" w:cstheme="majorBidi"/>
      <w:b/>
      <w:bCs/>
      <w:color w:val="1F497D" w:themeColor="text2"/>
      <w:sz w:val="28"/>
      <w:szCs w:val="28"/>
    </w:rPr>
  </w:style>
  <w:style w:type="paragraph" w:styleId="TOCHeading">
    <w:name w:val="TOC Heading"/>
    <w:basedOn w:val="Heading1"/>
    <w:next w:val="Normal"/>
    <w:uiPriority w:val="39"/>
    <w:semiHidden/>
    <w:unhideWhenUsed/>
    <w:qFormat/>
    <w:rsid w:val="00303895"/>
    <w:pPr>
      <w:outlineLvl w:val="9"/>
    </w:pPr>
  </w:style>
  <w:style w:type="paragraph" w:styleId="BalloonText">
    <w:name w:val="Balloon Text"/>
    <w:basedOn w:val="Normal"/>
    <w:link w:val="BalloonTextChar"/>
    <w:uiPriority w:val="99"/>
    <w:semiHidden/>
    <w:unhideWhenUsed/>
    <w:rsid w:val="00303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895"/>
    <w:rPr>
      <w:rFonts w:ascii="Tahoma" w:hAnsi="Tahoma" w:cs="Tahoma"/>
      <w:sz w:val="16"/>
      <w:szCs w:val="16"/>
    </w:rPr>
  </w:style>
  <w:style w:type="character" w:customStyle="1" w:styleId="Heading2Char">
    <w:name w:val="Heading 2 Char"/>
    <w:basedOn w:val="DefaultParagraphFont"/>
    <w:link w:val="Heading2"/>
    <w:uiPriority w:val="9"/>
    <w:rsid w:val="00C926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73CE"/>
    <w:rPr>
      <w:rFonts w:asciiTheme="majorHAnsi" w:eastAsiaTheme="majorEastAsia" w:hAnsiTheme="majorHAnsi" w:cstheme="majorBidi"/>
      <w:b/>
      <w:bCs/>
      <w:color w:val="4070AA"/>
      <w:sz w:val="23"/>
    </w:rPr>
  </w:style>
  <w:style w:type="paragraph" w:styleId="TOC1">
    <w:name w:val="toc 1"/>
    <w:basedOn w:val="Normal"/>
    <w:next w:val="Normal"/>
    <w:autoRedefine/>
    <w:uiPriority w:val="39"/>
    <w:unhideWhenUsed/>
    <w:rsid w:val="00303895"/>
    <w:pPr>
      <w:spacing w:after="100"/>
    </w:pPr>
  </w:style>
  <w:style w:type="paragraph" w:styleId="TOC2">
    <w:name w:val="toc 2"/>
    <w:basedOn w:val="Normal"/>
    <w:next w:val="Normal"/>
    <w:autoRedefine/>
    <w:uiPriority w:val="39"/>
    <w:unhideWhenUsed/>
    <w:rsid w:val="00303895"/>
    <w:pPr>
      <w:spacing w:after="100"/>
      <w:ind w:left="220"/>
    </w:pPr>
  </w:style>
  <w:style w:type="paragraph" w:styleId="TOC3">
    <w:name w:val="toc 3"/>
    <w:basedOn w:val="Normal"/>
    <w:next w:val="Normal"/>
    <w:autoRedefine/>
    <w:uiPriority w:val="39"/>
    <w:unhideWhenUsed/>
    <w:rsid w:val="00303895"/>
    <w:pPr>
      <w:spacing w:after="100"/>
      <w:ind w:left="440"/>
    </w:pPr>
  </w:style>
  <w:style w:type="character" w:styleId="Hyperlink">
    <w:name w:val="Hyperlink"/>
    <w:basedOn w:val="DefaultParagraphFont"/>
    <w:uiPriority w:val="99"/>
    <w:unhideWhenUsed/>
    <w:rsid w:val="00303895"/>
    <w:rPr>
      <w:color w:val="0000FF" w:themeColor="hyperlink"/>
      <w:u w:val="single"/>
    </w:rPr>
  </w:style>
  <w:style w:type="character" w:customStyle="1" w:styleId="Heading4Char">
    <w:name w:val="Heading 4 Char"/>
    <w:basedOn w:val="DefaultParagraphFont"/>
    <w:link w:val="Heading4"/>
    <w:uiPriority w:val="9"/>
    <w:rsid w:val="006F6EAD"/>
    <w:rPr>
      <w:rFonts w:asciiTheme="majorHAnsi" w:eastAsiaTheme="majorEastAsia" w:hAnsiTheme="majorHAnsi" w:cstheme="majorBidi"/>
      <w:b/>
      <w:bCs/>
      <w:iCs/>
      <w:color w:val="4070AA"/>
      <w:sz w:val="23"/>
    </w:rPr>
  </w:style>
  <w:style w:type="table" w:styleId="TableGrid">
    <w:name w:val="Table Grid"/>
    <w:basedOn w:val="TableNormal"/>
    <w:uiPriority w:val="59"/>
    <w:rsid w:val="00D551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62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D5B"/>
  </w:style>
  <w:style w:type="paragraph" w:styleId="Footer">
    <w:name w:val="footer"/>
    <w:basedOn w:val="Normal"/>
    <w:link w:val="FooterChar"/>
    <w:uiPriority w:val="99"/>
    <w:unhideWhenUsed/>
    <w:rsid w:val="00762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D5B"/>
  </w:style>
  <w:style w:type="paragraph" w:styleId="NoSpacing">
    <w:name w:val="No Spacing"/>
    <w:aliases w:val="Code"/>
    <w:next w:val="Normal"/>
    <w:uiPriority w:val="1"/>
    <w:qFormat/>
    <w:rsid w:val="00C64C35"/>
    <w:pPr>
      <w:spacing w:after="0" w:line="240" w:lineRule="auto"/>
    </w:pPr>
    <w:rPr>
      <w:rFonts w:ascii="Consolas" w:hAnsi="Consolas"/>
    </w:rPr>
  </w:style>
  <w:style w:type="character" w:customStyle="1" w:styleId="Heading5Char">
    <w:name w:val="Heading 5 Char"/>
    <w:basedOn w:val="DefaultParagraphFont"/>
    <w:link w:val="Heading5"/>
    <w:uiPriority w:val="9"/>
    <w:rsid w:val="00810928"/>
    <w:rPr>
      <w:rFonts w:asciiTheme="majorHAnsi" w:eastAsiaTheme="majorEastAsia" w:hAnsiTheme="majorHAnsi" w:cstheme="majorBidi"/>
      <w:b/>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36591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D9083-388E-4867-882B-1B328230E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17</Pages>
  <Words>2507</Words>
  <Characters>14294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dc:creator>
  <cp:lastModifiedBy>alyashev</cp:lastModifiedBy>
  <cp:revision>8</cp:revision>
  <cp:lastPrinted>2011-03-14T18:31:00Z</cp:lastPrinted>
  <dcterms:created xsi:type="dcterms:W3CDTF">2011-03-14T09:23:00Z</dcterms:created>
  <dcterms:modified xsi:type="dcterms:W3CDTF">2011-03-15T15:35:00Z</dcterms:modified>
</cp:coreProperties>
</file>